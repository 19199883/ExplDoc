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64A" w:rsidRPr="00B54313" w:rsidRDefault="007E264A" w:rsidP="007E264A">
      <w:pPr>
        <w:jc w:val="left"/>
        <w:rPr>
          <w:rFonts w:ascii="Times New Roman" w:hAnsiTheme="minorEastAsia" w:cs="Times New Roman"/>
          <w:b/>
          <w:sz w:val="28"/>
          <w:szCs w:val="28"/>
        </w:rPr>
      </w:pPr>
      <w:r w:rsidRPr="00B54313">
        <w:rPr>
          <w:rFonts w:ascii="Times New Roman" w:hAnsiTheme="minorEastAsia" w:cs="Times New Roman" w:hint="eastAsia"/>
          <w:b/>
          <w:sz w:val="28"/>
          <w:szCs w:val="28"/>
        </w:rPr>
        <w:t>密级：公开信息</w:t>
      </w:r>
    </w:p>
    <w:p w:rsidR="009533E8" w:rsidRPr="00AC3895" w:rsidRDefault="00080F35" w:rsidP="00183D7F">
      <w:pPr>
        <w:jc w:val="center"/>
        <w:rPr>
          <w:rFonts w:ascii="Times New Roman" w:hAnsi="Times New Roman" w:cs="Times New Roman"/>
          <w:b/>
          <w:bCs/>
          <w:kern w:val="44"/>
          <w:sz w:val="32"/>
          <w:szCs w:val="44"/>
        </w:rPr>
      </w:pPr>
      <w:r w:rsidRPr="00AC3895">
        <w:rPr>
          <w:rFonts w:ascii="Times New Roman" w:hAnsiTheme="minorEastAsia" w:cs="Times New Roman"/>
          <w:b/>
          <w:sz w:val="36"/>
          <w:szCs w:val="36"/>
        </w:rPr>
        <w:t>大连商品交易所</w:t>
      </w:r>
      <w:r w:rsidR="00183D7F">
        <w:rPr>
          <w:rFonts w:ascii="Times New Roman" w:hAnsiTheme="minorEastAsia" w:cs="Times New Roman" w:hint="eastAsia"/>
          <w:b/>
          <w:sz w:val="36"/>
          <w:szCs w:val="36"/>
        </w:rPr>
        <w:t>level-2</w:t>
      </w:r>
      <w:r w:rsidR="00183D7F">
        <w:rPr>
          <w:rFonts w:ascii="Times New Roman" w:hAnsiTheme="minorEastAsia" w:cs="Times New Roman" w:hint="eastAsia"/>
          <w:b/>
          <w:sz w:val="36"/>
          <w:szCs w:val="36"/>
        </w:rPr>
        <w:t>数据</w:t>
      </w:r>
      <w:proofErr w:type="spellStart"/>
      <w:r w:rsidRPr="00AC3895">
        <w:rPr>
          <w:rFonts w:ascii="Times New Roman" w:hAnsi="Times New Roman" w:cs="Times New Roman"/>
          <w:b/>
          <w:sz w:val="36"/>
          <w:szCs w:val="36"/>
        </w:rPr>
        <w:t>DataFeed</w:t>
      </w:r>
      <w:proofErr w:type="spellEnd"/>
      <w:r w:rsidR="00183D7F">
        <w:rPr>
          <w:rFonts w:ascii="Times New Roman" w:hAnsi="Times New Roman" w:cs="Times New Roman" w:hint="eastAsia"/>
          <w:b/>
          <w:sz w:val="36"/>
          <w:szCs w:val="36"/>
        </w:rPr>
        <w:t>服务</w:t>
      </w:r>
      <w:r w:rsidR="00756876">
        <w:rPr>
          <w:rFonts w:ascii="Times New Roman" w:hAnsiTheme="minorEastAsia" w:cs="Times New Roman" w:hint="eastAsia"/>
          <w:b/>
          <w:sz w:val="36"/>
          <w:szCs w:val="36"/>
        </w:rPr>
        <w:t>指引</w:t>
      </w:r>
    </w:p>
    <w:p w:rsidR="009533E8" w:rsidRPr="00AC3895" w:rsidRDefault="009533E8" w:rsidP="00183D7F">
      <w:pPr>
        <w:pStyle w:val="1"/>
        <w:rPr>
          <w:rFonts w:ascii="Times New Roman" w:hAnsi="Times New Roman" w:cs="Times New Roman"/>
        </w:rPr>
      </w:pPr>
      <w:bookmarkStart w:id="0" w:name="_Toc328054464"/>
      <w:r w:rsidRPr="00AC3895">
        <w:rPr>
          <w:rFonts w:ascii="Times New Roman" w:cs="Times New Roman"/>
        </w:rPr>
        <w:t>产品定义</w:t>
      </w:r>
      <w:bookmarkEnd w:id="0"/>
    </w:p>
    <w:p w:rsidR="00744C93" w:rsidRPr="00AC3895" w:rsidRDefault="00744C93" w:rsidP="00744C93">
      <w:pPr>
        <w:spacing w:line="360" w:lineRule="auto"/>
        <w:ind w:firstLineChars="200" w:firstLine="480"/>
        <w:rPr>
          <w:rFonts w:ascii="Times New Roman" w:hAnsi="Times New Roman" w:cs="Times New Roman"/>
          <w:sz w:val="24"/>
          <w:szCs w:val="24"/>
        </w:rPr>
      </w:pPr>
      <w:r w:rsidRPr="00AC3895">
        <w:rPr>
          <w:rFonts w:ascii="Times New Roman" w:cs="Times New Roman"/>
          <w:sz w:val="24"/>
          <w:szCs w:val="24"/>
        </w:rPr>
        <w:t>用户以特定的</w:t>
      </w:r>
      <w:r w:rsidRPr="00AC3895">
        <w:rPr>
          <w:rFonts w:ascii="Times New Roman" w:hAnsi="Times New Roman" w:cs="Times New Roman"/>
          <w:sz w:val="24"/>
          <w:szCs w:val="24"/>
        </w:rPr>
        <w:t>API</w:t>
      </w:r>
      <w:r w:rsidRPr="00AC3895">
        <w:rPr>
          <w:rFonts w:ascii="Times New Roman" w:cs="Times New Roman"/>
          <w:sz w:val="24"/>
          <w:szCs w:val="24"/>
        </w:rPr>
        <w:t>接口方式接收大商所</w:t>
      </w:r>
      <w:r w:rsidRPr="00AC3895">
        <w:rPr>
          <w:rFonts w:ascii="Times New Roman" w:hAnsi="Times New Roman" w:cs="Times New Roman"/>
          <w:sz w:val="24"/>
          <w:szCs w:val="24"/>
        </w:rPr>
        <w:t xml:space="preserve">Level-2 </w:t>
      </w:r>
      <w:r w:rsidRPr="00AC3895">
        <w:rPr>
          <w:rFonts w:ascii="Times New Roman" w:cs="Times New Roman"/>
          <w:sz w:val="24"/>
          <w:szCs w:val="24"/>
        </w:rPr>
        <w:t>行情数据，并允许其利用</w:t>
      </w:r>
      <w:proofErr w:type="spellStart"/>
      <w:r w:rsidRPr="00AC3895">
        <w:rPr>
          <w:rFonts w:ascii="Times New Roman" w:hAnsi="Times New Roman" w:cs="Times New Roman"/>
          <w:sz w:val="24"/>
          <w:szCs w:val="24"/>
        </w:rPr>
        <w:t>DataFeed</w:t>
      </w:r>
      <w:proofErr w:type="spellEnd"/>
      <w:r w:rsidRPr="00AC3895">
        <w:rPr>
          <w:rFonts w:ascii="Times New Roman" w:cs="Times New Roman"/>
          <w:sz w:val="24"/>
          <w:szCs w:val="24"/>
        </w:rPr>
        <w:t>产品进行算法交易、风险控制和数据分析研究、开发策略等高端应用。</w:t>
      </w:r>
    </w:p>
    <w:p w:rsidR="00536579" w:rsidRPr="00AC3895" w:rsidRDefault="0038078A" w:rsidP="00183D7F">
      <w:pPr>
        <w:pStyle w:val="1"/>
        <w:rPr>
          <w:rFonts w:ascii="Times New Roman" w:hAnsi="Times New Roman" w:cs="Times New Roman"/>
        </w:rPr>
      </w:pPr>
      <w:bookmarkStart w:id="1" w:name="_Toc328054465"/>
      <w:r w:rsidRPr="00AC3895">
        <w:rPr>
          <w:rFonts w:ascii="Times New Roman" w:cs="Times New Roman"/>
        </w:rPr>
        <w:t>目标用户</w:t>
      </w:r>
      <w:bookmarkEnd w:id="1"/>
      <w:r w:rsidRPr="00AC3895">
        <w:rPr>
          <w:rFonts w:ascii="Times New Roman" w:hAnsi="Times New Roman" w:cs="Times New Roman"/>
        </w:rPr>
        <w:t xml:space="preserve"> </w:t>
      </w:r>
    </w:p>
    <w:p w:rsidR="0038078A" w:rsidRPr="00AC3895" w:rsidRDefault="0038078A" w:rsidP="00EE0B0B">
      <w:pPr>
        <w:spacing w:line="360" w:lineRule="auto"/>
        <w:ind w:firstLineChars="200" w:firstLine="480"/>
        <w:rPr>
          <w:rFonts w:ascii="Times New Roman" w:hAnsi="Times New Roman" w:cs="Times New Roman"/>
          <w:sz w:val="24"/>
          <w:szCs w:val="24"/>
        </w:rPr>
      </w:pPr>
      <w:r w:rsidRPr="00AC3895">
        <w:rPr>
          <w:rFonts w:ascii="Times New Roman" w:cs="Times New Roman"/>
          <w:sz w:val="24"/>
          <w:szCs w:val="24"/>
        </w:rPr>
        <w:t>面向市场推出</w:t>
      </w:r>
      <w:proofErr w:type="spellStart"/>
      <w:r w:rsidR="009533E8" w:rsidRPr="00AC3895">
        <w:rPr>
          <w:rFonts w:ascii="Times New Roman" w:hAnsi="Times New Roman" w:cs="Times New Roman"/>
          <w:sz w:val="24"/>
          <w:szCs w:val="24"/>
        </w:rPr>
        <w:t>DataFeed</w:t>
      </w:r>
      <w:proofErr w:type="spellEnd"/>
      <w:r w:rsidRPr="00AC3895">
        <w:rPr>
          <w:rFonts w:ascii="Times New Roman" w:cs="Times New Roman"/>
          <w:sz w:val="24"/>
          <w:szCs w:val="24"/>
        </w:rPr>
        <w:t>服务后</w:t>
      </w:r>
      <w:r w:rsidR="00D90BE4" w:rsidRPr="00AC3895">
        <w:rPr>
          <w:rFonts w:ascii="Times New Roman" w:cs="Times New Roman"/>
          <w:sz w:val="24"/>
          <w:szCs w:val="24"/>
        </w:rPr>
        <w:t>，</w:t>
      </w:r>
      <w:r w:rsidR="00F86131" w:rsidRPr="00AC3895">
        <w:rPr>
          <w:rFonts w:ascii="Times New Roman" w:cs="Times New Roman"/>
          <w:sz w:val="24"/>
          <w:szCs w:val="24"/>
        </w:rPr>
        <w:t>目标用户设定为</w:t>
      </w:r>
      <w:r w:rsidR="00EC28A2" w:rsidRPr="00AC3895">
        <w:rPr>
          <w:rFonts w:ascii="Times New Roman" w:cs="Times New Roman"/>
          <w:sz w:val="24"/>
          <w:szCs w:val="24"/>
        </w:rPr>
        <w:t>具有投资大商所期货品种资格的国内法人机构</w:t>
      </w:r>
      <w:r w:rsidRPr="00AC3895">
        <w:rPr>
          <w:rFonts w:ascii="Times New Roman" w:cs="Times New Roman"/>
          <w:sz w:val="24"/>
          <w:szCs w:val="24"/>
        </w:rPr>
        <w:t>。</w:t>
      </w:r>
      <w:r w:rsidR="00744C93" w:rsidRPr="00AC3895">
        <w:rPr>
          <w:rFonts w:ascii="Times New Roman" w:cs="Times New Roman"/>
          <w:sz w:val="24"/>
          <w:szCs w:val="24"/>
        </w:rPr>
        <w:t>机构客户包括</w:t>
      </w:r>
      <w:r w:rsidR="00EC28A2" w:rsidRPr="00AC3895">
        <w:rPr>
          <w:rFonts w:ascii="Times New Roman" w:cs="Times New Roman"/>
          <w:sz w:val="24"/>
          <w:szCs w:val="24"/>
        </w:rPr>
        <w:t>但不限于</w:t>
      </w:r>
      <w:r w:rsidR="00D11D74">
        <w:rPr>
          <w:rFonts w:ascii="Times New Roman" w:cs="Times New Roman" w:hint="eastAsia"/>
          <w:sz w:val="24"/>
          <w:szCs w:val="24"/>
        </w:rPr>
        <w:t>会员单位、</w:t>
      </w:r>
      <w:r w:rsidR="00EC28A2" w:rsidRPr="00AC3895">
        <w:rPr>
          <w:rFonts w:ascii="Times New Roman" w:cs="Times New Roman"/>
          <w:sz w:val="24"/>
          <w:szCs w:val="24"/>
        </w:rPr>
        <w:t>投资机构、基金公司</w:t>
      </w:r>
      <w:r w:rsidRPr="00AC3895">
        <w:rPr>
          <w:rFonts w:ascii="Times New Roman" w:cs="Times New Roman"/>
          <w:sz w:val="24"/>
          <w:szCs w:val="24"/>
        </w:rPr>
        <w:t>等。</w:t>
      </w:r>
    </w:p>
    <w:p w:rsidR="00F949E5" w:rsidRPr="00AC3895" w:rsidRDefault="00146B4E" w:rsidP="00183D7F">
      <w:pPr>
        <w:pStyle w:val="1"/>
        <w:rPr>
          <w:rFonts w:ascii="Times New Roman" w:hAnsi="Times New Roman" w:cs="Times New Roman"/>
        </w:rPr>
      </w:pPr>
      <w:bookmarkStart w:id="2" w:name="_Toc328054466"/>
      <w:r w:rsidRPr="00AC3895">
        <w:rPr>
          <w:rFonts w:ascii="Times New Roman" w:cs="Times New Roman"/>
        </w:rPr>
        <w:t>用户</w:t>
      </w:r>
      <w:r w:rsidR="0038078A" w:rsidRPr="00AC3895">
        <w:rPr>
          <w:rFonts w:ascii="Times New Roman" w:cs="Times New Roman"/>
        </w:rPr>
        <w:t>准入标准</w:t>
      </w:r>
      <w:bookmarkEnd w:id="2"/>
    </w:p>
    <w:p w:rsidR="0038078A" w:rsidRPr="00AC3895" w:rsidRDefault="0038078A" w:rsidP="00EE0B0B">
      <w:pPr>
        <w:spacing w:line="360" w:lineRule="auto"/>
        <w:ind w:firstLineChars="200" w:firstLine="480"/>
        <w:rPr>
          <w:rFonts w:ascii="Times New Roman" w:hAnsi="Times New Roman" w:cs="Times New Roman"/>
          <w:sz w:val="24"/>
          <w:szCs w:val="24"/>
        </w:rPr>
      </w:pPr>
      <w:r w:rsidRPr="00AC3895">
        <w:rPr>
          <w:rFonts w:ascii="Times New Roman" w:cs="Times New Roman"/>
          <w:sz w:val="24"/>
          <w:szCs w:val="24"/>
        </w:rPr>
        <w:t>对于申请</w:t>
      </w:r>
      <w:r w:rsidR="00F86131" w:rsidRPr="00AC3895">
        <w:rPr>
          <w:rFonts w:ascii="Times New Roman" w:cs="Times New Roman"/>
          <w:sz w:val="24"/>
          <w:szCs w:val="24"/>
        </w:rPr>
        <w:t>大商所</w:t>
      </w:r>
      <w:proofErr w:type="spellStart"/>
      <w:r w:rsidR="009533E8" w:rsidRPr="00AC3895">
        <w:rPr>
          <w:rFonts w:ascii="Times New Roman" w:hAnsi="Times New Roman" w:cs="Times New Roman"/>
          <w:sz w:val="24"/>
          <w:szCs w:val="24"/>
        </w:rPr>
        <w:t>DataFeed</w:t>
      </w:r>
      <w:proofErr w:type="spellEnd"/>
      <w:r w:rsidRPr="00AC3895">
        <w:rPr>
          <w:rFonts w:ascii="Times New Roman" w:hAnsi="Times New Roman" w:cs="Times New Roman"/>
          <w:sz w:val="24"/>
          <w:szCs w:val="24"/>
        </w:rPr>
        <w:t>的用户，需向我公司递交申请材料以便备案。对未达到以下标准的用户本公司将不予以进行后期技术评审。对申请大商所</w:t>
      </w:r>
      <w:proofErr w:type="spellStart"/>
      <w:r w:rsidR="009533E8" w:rsidRPr="00AC3895">
        <w:rPr>
          <w:rFonts w:ascii="Times New Roman" w:hAnsi="Times New Roman" w:cs="Times New Roman"/>
          <w:sz w:val="24"/>
          <w:szCs w:val="24"/>
        </w:rPr>
        <w:t>DataFeed</w:t>
      </w:r>
      <w:proofErr w:type="spellEnd"/>
      <w:r w:rsidRPr="00AC3895">
        <w:rPr>
          <w:rFonts w:ascii="Times New Roman" w:hAnsi="Times New Roman" w:cs="Times New Roman"/>
          <w:sz w:val="24"/>
          <w:szCs w:val="24"/>
        </w:rPr>
        <w:t>接入的公司执行以下标准：</w:t>
      </w:r>
    </w:p>
    <w:p w:rsidR="0038078A" w:rsidRPr="00AC3895" w:rsidRDefault="0038078A" w:rsidP="00EE0B0B">
      <w:pPr>
        <w:pStyle w:val="a5"/>
        <w:numPr>
          <w:ilvl w:val="0"/>
          <w:numId w:val="8"/>
        </w:numPr>
        <w:spacing w:line="360" w:lineRule="auto"/>
        <w:ind w:firstLineChars="0"/>
        <w:rPr>
          <w:rFonts w:ascii="Times New Roman" w:hAnsi="Times New Roman" w:cs="Times New Roman"/>
          <w:sz w:val="24"/>
          <w:szCs w:val="24"/>
        </w:rPr>
      </w:pPr>
      <w:r w:rsidRPr="00AC3895">
        <w:rPr>
          <w:rFonts w:ascii="Times New Roman" w:hAnsi="Times New Roman" w:cs="Times New Roman"/>
          <w:sz w:val="24"/>
          <w:szCs w:val="24"/>
        </w:rPr>
        <w:t>具备大连商品交易所投资交易资格的法人机构</w:t>
      </w:r>
      <w:r w:rsidR="005D3816" w:rsidRPr="00AC3895">
        <w:rPr>
          <w:rFonts w:ascii="Times New Roman" w:hAnsi="Times New Roman" w:cs="Times New Roman"/>
          <w:sz w:val="24"/>
          <w:szCs w:val="24"/>
        </w:rPr>
        <w:t>；</w:t>
      </w:r>
    </w:p>
    <w:p w:rsidR="0038078A" w:rsidRPr="00AC3895" w:rsidRDefault="0038078A" w:rsidP="00EE0B0B">
      <w:pPr>
        <w:pStyle w:val="a5"/>
        <w:numPr>
          <w:ilvl w:val="0"/>
          <w:numId w:val="8"/>
        </w:numPr>
        <w:spacing w:line="360" w:lineRule="auto"/>
        <w:ind w:firstLineChars="0"/>
        <w:rPr>
          <w:rFonts w:ascii="Times New Roman" w:hAnsi="Times New Roman" w:cs="Times New Roman"/>
          <w:sz w:val="24"/>
          <w:szCs w:val="24"/>
        </w:rPr>
      </w:pPr>
      <w:r w:rsidRPr="00AC3895">
        <w:rPr>
          <w:rFonts w:ascii="Times New Roman" w:hAnsi="Times New Roman" w:cs="Times New Roman"/>
          <w:sz w:val="24"/>
          <w:szCs w:val="24"/>
        </w:rPr>
        <w:t>配备数据研究开发团队及系统运行维护人员</w:t>
      </w:r>
      <w:r w:rsidR="005D3816" w:rsidRPr="00AC3895">
        <w:rPr>
          <w:rFonts w:ascii="Times New Roman" w:hAnsi="Times New Roman" w:cs="Times New Roman"/>
          <w:sz w:val="24"/>
          <w:szCs w:val="24"/>
        </w:rPr>
        <w:t>；</w:t>
      </w:r>
    </w:p>
    <w:p w:rsidR="0038078A" w:rsidRPr="00AC3895" w:rsidRDefault="0038078A" w:rsidP="00EE0B0B">
      <w:pPr>
        <w:pStyle w:val="a5"/>
        <w:numPr>
          <w:ilvl w:val="0"/>
          <w:numId w:val="8"/>
        </w:numPr>
        <w:spacing w:line="360" w:lineRule="auto"/>
        <w:ind w:firstLineChars="0"/>
        <w:rPr>
          <w:rFonts w:ascii="Times New Roman" w:hAnsi="Times New Roman" w:cs="Times New Roman"/>
          <w:sz w:val="24"/>
          <w:szCs w:val="24"/>
        </w:rPr>
      </w:pPr>
      <w:r w:rsidRPr="00AC3895">
        <w:rPr>
          <w:rFonts w:ascii="Times New Roman" w:hAnsi="Times New Roman" w:cs="Times New Roman"/>
          <w:sz w:val="24"/>
          <w:szCs w:val="24"/>
        </w:rPr>
        <w:t>公司财务状况良好，近两年无行业内不良纪录</w:t>
      </w:r>
      <w:r w:rsidR="005D3816" w:rsidRPr="00AC3895">
        <w:rPr>
          <w:rFonts w:ascii="Times New Roman" w:hAnsi="Times New Roman" w:cs="Times New Roman"/>
          <w:sz w:val="24"/>
          <w:szCs w:val="24"/>
        </w:rPr>
        <w:t>；</w:t>
      </w:r>
    </w:p>
    <w:p w:rsidR="0038078A" w:rsidRPr="00AC3895" w:rsidRDefault="0038078A" w:rsidP="00EE0B0B">
      <w:pPr>
        <w:pStyle w:val="a5"/>
        <w:numPr>
          <w:ilvl w:val="0"/>
          <w:numId w:val="8"/>
        </w:numPr>
        <w:spacing w:line="360" w:lineRule="auto"/>
        <w:ind w:firstLineChars="0"/>
        <w:rPr>
          <w:rFonts w:ascii="Times New Roman" w:hAnsi="Times New Roman" w:cs="Times New Roman"/>
          <w:sz w:val="24"/>
          <w:szCs w:val="24"/>
        </w:rPr>
      </w:pPr>
      <w:proofErr w:type="gramStart"/>
      <w:r w:rsidRPr="00AC3895">
        <w:rPr>
          <w:rFonts w:ascii="Times New Roman" w:hAnsi="Times New Roman" w:cs="Times New Roman"/>
          <w:sz w:val="24"/>
          <w:szCs w:val="24"/>
        </w:rPr>
        <w:t>符合</w:t>
      </w:r>
      <w:r w:rsidR="00901CA0">
        <w:rPr>
          <w:rFonts w:ascii="Times New Roman" w:hAnsi="Times New Roman" w:cs="Times New Roman" w:hint="eastAsia"/>
          <w:sz w:val="24"/>
          <w:szCs w:val="24"/>
        </w:rPr>
        <w:t>飞创公司</w:t>
      </w:r>
      <w:proofErr w:type="gramEnd"/>
      <w:r w:rsidRPr="00AC3895">
        <w:rPr>
          <w:rFonts w:ascii="Times New Roman" w:hAnsi="Times New Roman" w:cs="Times New Roman"/>
          <w:sz w:val="24"/>
          <w:szCs w:val="24"/>
        </w:rPr>
        <w:t>发布的《</w:t>
      </w:r>
      <w:r w:rsidR="00901CA0">
        <w:rPr>
          <w:rFonts w:ascii="Times New Roman" w:hAnsi="Times New Roman" w:cs="Times New Roman" w:hint="eastAsia"/>
          <w:sz w:val="24"/>
          <w:szCs w:val="24"/>
        </w:rPr>
        <w:t>大商所</w:t>
      </w:r>
      <w:r w:rsidRPr="00AC3895">
        <w:rPr>
          <w:rFonts w:ascii="Times New Roman" w:hAnsi="Times New Roman" w:cs="Times New Roman"/>
          <w:sz w:val="24"/>
          <w:szCs w:val="24"/>
        </w:rPr>
        <w:t>信息</w:t>
      </w:r>
      <w:r w:rsidR="00901CA0">
        <w:rPr>
          <w:rFonts w:ascii="Times New Roman" w:hAnsi="Times New Roman" w:cs="Times New Roman" w:hint="eastAsia"/>
          <w:sz w:val="24"/>
          <w:szCs w:val="24"/>
        </w:rPr>
        <w:t>接入技术</w:t>
      </w:r>
      <w:r w:rsidRPr="00AC3895">
        <w:rPr>
          <w:rFonts w:ascii="Times New Roman" w:hAnsi="Times New Roman" w:cs="Times New Roman"/>
          <w:sz w:val="24"/>
          <w:szCs w:val="24"/>
        </w:rPr>
        <w:t>管理办法》的相关规定</w:t>
      </w:r>
      <w:r w:rsidR="005D3816" w:rsidRPr="00AC3895">
        <w:rPr>
          <w:rFonts w:ascii="Times New Roman" w:hAnsi="Times New Roman" w:cs="Times New Roman"/>
          <w:sz w:val="24"/>
          <w:szCs w:val="24"/>
        </w:rPr>
        <w:t>；</w:t>
      </w:r>
    </w:p>
    <w:p w:rsidR="00F86131" w:rsidRDefault="00F86131" w:rsidP="00EE0B0B">
      <w:pPr>
        <w:pStyle w:val="a5"/>
        <w:numPr>
          <w:ilvl w:val="0"/>
          <w:numId w:val="8"/>
        </w:numPr>
        <w:spacing w:line="360" w:lineRule="auto"/>
        <w:ind w:firstLineChars="0"/>
        <w:rPr>
          <w:rFonts w:ascii="Times New Roman" w:hAnsi="Times New Roman" w:cs="Times New Roman"/>
          <w:sz w:val="24"/>
          <w:szCs w:val="24"/>
        </w:rPr>
      </w:pPr>
      <w:proofErr w:type="gramStart"/>
      <w:r w:rsidRPr="00AC3895">
        <w:rPr>
          <w:rFonts w:ascii="Times New Roman" w:hAnsi="Times New Roman" w:cs="Times New Roman"/>
          <w:sz w:val="24"/>
          <w:szCs w:val="24"/>
        </w:rPr>
        <w:t>飞创公司</w:t>
      </w:r>
      <w:proofErr w:type="gramEnd"/>
      <w:r w:rsidRPr="00AC3895">
        <w:rPr>
          <w:rFonts w:ascii="Times New Roman" w:hAnsi="Times New Roman" w:cs="Times New Roman"/>
          <w:sz w:val="24"/>
          <w:szCs w:val="24"/>
        </w:rPr>
        <w:t>要求</w:t>
      </w:r>
      <w:r w:rsidR="003317C5" w:rsidRPr="00AC3895">
        <w:rPr>
          <w:rFonts w:ascii="Times New Roman" w:hAnsi="Times New Roman" w:cs="Times New Roman"/>
          <w:sz w:val="24"/>
          <w:szCs w:val="24"/>
        </w:rPr>
        <w:t>用户所具备</w:t>
      </w:r>
      <w:r w:rsidRPr="00AC3895">
        <w:rPr>
          <w:rFonts w:ascii="Times New Roman" w:hAnsi="Times New Roman" w:cs="Times New Roman"/>
          <w:sz w:val="24"/>
          <w:szCs w:val="24"/>
        </w:rPr>
        <w:t>的其他条件</w:t>
      </w:r>
      <w:r w:rsidR="005D3816" w:rsidRPr="00AC3895">
        <w:rPr>
          <w:rFonts w:ascii="Times New Roman" w:hAnsi="Times New Roman" w:cs="Times New Roman"/>
          <w:sz w:val="24"/>
          <w:szCs w:val="24"/>
        </w:rPr>
        <w:t>；</w:t>
      </w:r>
    </w:p>
    <w:p w:rsidR="0077499E" w:rsidRPr="0077499E" w:rsidRDefault="0077499E" w:rsidP="0077499E">
      <w:pPr>
        <w:spacing w:line="360" w:lineRule="auto"/>
        <w:ind w:firstLineChars="200" w:firstLine="480"/>
        <w:rPr>
          <w:rFonts w:ascii="Times New Roman" w:cs="Times New Roman"/>
          <w:sz w:val="24"/>
          <w:szCs w:val="24"/>
        </w:rPr>
      </w:pPr>
      <w:r w:rsidRPr="0077499E">
        <w:rPr>
          <w:rFonts w:ascii="Times New Roman" w:cs="Times New Roman"/>
          <w:sz w:val="24"/>
          <w:szCs w:val="24"/>
        </w:rPr>
        <w:t>申请资质认证所需要的主要是根据申请指引准备好相关的文档，整个申请过程大连商品交易所信息公司人员会及时的和贵公司进行沟通，您可以在相关人员的协助下完成资质认证申请的每个步骤。整个申请流程处理大概在</w:t>
      </w:r>
      <w:r w:rsidRPr="0077499E">
        <w:rPr>
          <w:rFonts w:ascii="Times New Roman" w:cs="Times New Roman"/>
          <w:sz w:val="24"/>
          <w:szCs w:val="24"/>
        </w:rPr>
        <w:t xml:space="preserve">2 </w:t>
      </w:r>
      <w:proofErr w:type="gramStart"/>
      <w:r w:rsidRPr="0077499E">
        <w:rPr>
          <w:rFonts w:ascii="Times New Roman" w:cs="Times New Roman"/>
          <w:sz w:val="24"/>
          <w:szCs w:val="24"/>
        </w:rPr>
        <w:t>个</w:t>
      </w:r>
      <w:proofErr w:type="gramEnd"/>
      <w:r w:rsidRPr="0077499E">
        <w:rPr>
          <w:rFonts w:ascii="Times New Roman" w:cs="Times New Roman"/>
          <w:sz w:val="24"/>
          <w:szCs w:val="24"/>
        </w:rPr>
        <w:t>月时间内完成。</w:t>
      </w:r>
      <w:r w:rsidRPr="0077499E">
        <w:rPr>
          <w:rFonts w:ascii="Times New Roman" w:cs="Times New Roman"/>
          <w:sz w:val="24"/>
          <w:szCs w:val="24"/>
        </w:rPr>
        <w:t xml:space="preserve"> </w:t>
      </w:r>
      <w:r w:rsidRPr="0077499E">
        <w:rPr>
          <w:rFonts w:ascii="Times New Roman" w:cs="Times New Roman"/>
          <w:sz w:val="24"/>
          <w:szCs w:val="24"/>
        </w:rPr>
        <w:t>您可以通过下面的联系方式现在就开始申请：</w:t>
      </w:r>
      <w:r w:rsidRPr="0077499E">
        <w:rPr>
          <w:rFonts w:ascii="Times New Roman" w:cs="Times New Roman"/>
          <w:sz w:val="24"/>
          <w:szCs w:val="24"/>
        </w:rPr>
        <w:t xml:space="preserve"> </w:t>
      </w:r>
    </w:p>
    <w:tbl>
      <w:tblPr>
        <w:tblW w:w="8543" w:type="dxa"/>
        <w:tblBorders>
          <w:top w:val="nil"/>
          <w:left w:val="nil"/>
          <w:bottom w:val="nil"/>
          <w:right w:val="nil"/>
        </w:tblBorders>
        <w:tblLook w:val="0000"/>
      </w:tblPr>
      <w:tblGrid>
        <w:gridCol w:w="1380"/>
        <w:gridCol w:w="3780"/>
        <w:gridCol w:w="3383"/>
      </w:tblGrid>
      <w:tr w:rsidR="0077499E" w:rsidRPr="00362ED8" w:rsidTr="00DF406F">
        <w:trPr>
          <w:trHeight w:val="383"/>
        </w:trPr>
        <w:tc>
          <w:tcPr>
            <w:tcW w:w="1380"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7499E" w:rsidRPr="00362ED8" w:rsidRDefault="0077499E" w:rsidP="00DF406F">
            <w:pPr>
              <w:pStyle w:val="Default"/>
              <w:spacing w:line="360" w:lineRule="auto"/>
              <w:rPr>
                <w:rFonts w:ascii="Times New Roman" w:eastAsiaTheme="minorEastAsia" w:cs="Times New Roman"/>
              </w:rPr>
            </w:pPr>
            <w:r w:rsidRPr="00362ED8">
              <w:rPr>
                <w:rFonts w:ascii="Times New Roman" w:eastAsiaTheme="minorEastAsia" w:hAnsiTheme="minorEastAsia" w:cs="Times New Roman"/>
              </w:rPr>
              <w:t>联系人</w:t>
            </w:r>
            <w:r w:rsidRPr="00362ED8">
              <w:rPr>
                <w:rFonts w:ascii="Times New Roman" w:eastAsiaTheme="minorEastAsia" w:cs="Times New Roman"/>
              </w:rPr>
              <w:t xml:space="preserve"> </w:t>
            </w:r>
          </w:p>
        </w:tc>
        <w:tc>
          <w:tcPr>
            <w:tcW w:w="3780"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7499E" w:rsidRPr="00362ED8" w:rsidRDefault="0077499E" w:rsidP="00DF406F">
            <w:pPr>
              <w:pStyle w:val="Default"/>
              <w:spacing w:line="360" w:lineRule="auto"/>
              <w:rPr>
                <w:rFonts w:ascii="Times New Roman" w:eastAsiaTheme="minorEastAsia" w:cs="Times New Roman"/>
              </w:rPr>
            </w:pPr>
            <w:r w:rsidRPr="00362ED8">
              <w:rPr>
                <w:rFonts w:ascii="Times New Roman" w:eastAsiaTheme="minorEastAsia" w:hAnsiTheme="minorEastAsia" w:cs="Times New Roman"/>
              </w:rPr>
              <w:t>联系电话</w:t>
            </w:r>
            <w:r w:rsidRPr="00362ED8">
              <w:rPr>
                <w:rFonts w:ascii="Times New Roman" w:eastAsiaTheme="minorEastAsia" w:cs="Times New Roman"/>
              </w:rPr>
              <w:t xml:space="preserve"> </w:t>
            </w:r>
          </w:p>
        </w:tc>
        <w:tc>
          <w:tcPr>
            <w:tcW w:w="3383"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7499E" w:rsidRPr="00362ED8" w:rsidRDefault="0077499E" w:rsidP="00DF406F">
            <w:pPr>
              <w:pStyle w:val="Default"/>
              <w:spacing w:line="360" w:lineRule="auto"/>
              <w:rPr>
                <w:rFonts w:ascii="Times New Roman" w:eastAsiaTheme="minorEastAsia" w:cs="Times New Roman"/>
              </w:rPr>
            </w:pPr>
            <w:r w:rsidRPr="00362ED8">
              <w:rPr>
                <w:rFonts w:ascii="Times New Roman" w:eastAsiaTheme="minorEastAsia" w:hAnsiTheme="minorEastAsia" w:cs="Times New Roman"/>
              </w:rPr>
              <w:t>电子信箱</w:t>
            </w:r>
            <w:r w:rsidRPr="00362ED8">
              <w:rPr>
                <w:rFonts w:ascii="Times New Roman" w:eastAsiaTheme="minorEastAsia" w:cs="Times New Roman"/>
              </w:rPr>
              <w:t xml:space="preserve"> </w:t>
            </w:r>
          </w:p>
        </w:tc>
      </w:tr>
      <w:tr w:rsidR="0077499E" w:rsidRPr="00362ED8" w:rsidTr="00DF406F">
        <w:trPr>
          <w:trHeight w:val="370"/>
        </w:trPr>
        <w:tc>
          <w:tcPr>
            <w:tcW w:w="1380" w:type="dxa"/>
            <w:tcBorders>
              <w:top w:val="single" w:sz="5" w:space="0" w:color="000000"/>
              <w:left w:val="single" w:sz="5" w:space="0" w:color="000000"/>
              <w:bottom w:val="single" w:sz="5" w:space="0" w:color="000000"/>
              <w:right w:val="single" w:sz="5" w:space="0" w:color="000000"/>
            </w:tcBorders>
            <w:vAlign w:val="center"/>
          </w:tcPr>
          <w:p w:rsidR="0077499E" w:rsidRPr="00362ED8" w:rsidRDefault="0077499E" w:rsidP="00DF406F">
            <w:pPr>
              <w:pStyle w:val="Default"/>
              <w:spacing w:line="360" w:lineRule="auto"/>
              <w:rPr>
                <w:rFonts w:ascii="Times New Roman" w:eastAsiaTheme="minorEastAsia" w:cs="Times New Roman"/>
              </w:rPr>
            </w:pPr>
            <w:r>
              <w:rPr>
                <w:rFonts w:ascii="Times New Roman" w:eastAsiaTheme="minorEastAsia" w:hAnsiTheme="minorEastAsia" w:cs="Times New Roman" w:hint="eastAsia"/>
              </w:rPr>
              <w:lastRenderedPageBreak/>
              <w:t>王相葳</w:t>
            </w:r>
          </w:p>
        </w:tc>
        <w:tc>
          <w:tcPr>
            <w:tcW w:w="3780" w:type="dxa"/>
            <w:tcBorders>
              <w:top w:val="single" w:sz="5" w:space="0" w:color="000000"/>
              <w:left w:val="single" w:sz="5" w:space="0" w:color="000000"/>
              <w:bottom w:val="single" w:sz="5" w:space="0" w:color="000000"/>
              <w:right w:val="single" w:sz="5" w:space="0" w:color="000000"/>
            </w:tcBorders>
            <w:vAlign w:val="center"/>
          </w:tcPr>
          <w:p w:rsidR="0077499E" w:rsidRPr="00362ED8" w:rsidRDefault="0077499E" w:rsidP="00DF406F">
            <w:pPr>
              <w:pStyle w:val="Default"/>
              <w:spacing w:line="360" w:lineRule="auto"/>
              <w:rPr>
                <w:rFonts w:ascii="Times New Roman" w:eastAsiaTheme="minorEastAsia" w:cs="Times New Roman"/>
              </w:rPr>
            </w:pPr>
            <w:r w:rsidRPr="00362ED8">
              <w:rPr>
                <w:rFonts w:ascii="Times New Roman" w:eastAsiaTheme="minorEastAsia" w:cs="Times New Roman"/>
              </w:rPr>
              <w:t>0411-8480</w:t>
            </w:r>
            <w:r>
              <w:rPr>
                <w:rFonts w:ascii="Times New Roman" w:eastAsiaTheme="minorEastAsia" w:cs="Times New Roman" w:hint="eastAsia"/>
              </w:rPr>
              <w:t>8467</w:t>
            </w:r>
          </w:p>
        </w:tc>
        <w:tc>
          <w:tcPr>
            <w:tcW w:w="3383" w:type="dxa"/>
            <w:tcBorders>
              <w:top w:val="single" w:sz="5" w:space="0" w:color="000000"/>
              <w:left w:val="single" w:sz="5" w:space="0" w:color="000000"/>
              <w:bottom w:val="single" w:sz="5" w:space="0" w:color="000000"/>
              <w:right w:val="single" w:sz="5" w:space="0" w:color="000000"/>
            </w:tcBorders>
            <w:vAlign w:val="center"/>
          </w:tcPr>
          <w:p w:rsidR="0077499E" w:rsidRPr="00362ED8" w:rsidRDefault="0077499E" w:rsidP="00DF406F">
            <w:pPr>
              <w:pStyle w:val="Default"/>
              <w:spacing w:line="360" w:lineRule="auto"/>
              <w:rPr>
                <w:rFonts w:ascii="Times New Roman" w:eastAsiaTheme="minorEastAsia" w:cs="Times New Roman"/>
              </w:rPr>
            </w:pPr>
            <w:r>
              <w:rPr>
                <w:rFonts w:ascii="Times New Roman" w:eastAsiaTheme="minorEastAsia" w:cs="Times New Roman" w:hint="eastAsia"/>
              </w:rPr>
              <w:t>wangxiangwei</w:t>
            </w:r>
            <w:r w:rsidRPr="00362ED8">
              <w:rPr>
                <w:rFonts w:ascii="Times New Roman" w:eastAsiaTheme="minorEastAsia" w:cs="Times New Roman"/>
              </w:rPr>
              <w:t>@dce.com.cn</w:t>
            </w:r>
          </w:p>
        </w:tc>
      </w:tr>
      <w:tr w:rsidR="0077499E" w:rsidRPr="00362ED8" w:rsidTr="00DF406F">
        <w:trPr>
          <w:trHeight w:val="370"/>
        </w:trPr>
        <w:tc>
          <w:tcPr>
            <w:tcW w:w="1380" w:type="dxa"/>
            <w:tcBorders>
              <w:top w:val="single" w:sz="5" w:space="0" w:color="000000"/>
              <w:left w:val="single" w:sz="5" w:space="0" w:color="000000"/>
              <w:bottom w:val="single" w:sz="5" w:space="0" w:color="000000"/>
              <w:right w:val="single" w:sz="5" w:space="0" w:color="000000"/>
            </w:tcBorders>
            <w:vAlign w:val="center"/>
          </w:tcPr>
          <w:p w:rsidR="0077499E" w:rsidRDefault="0077499E" w:rsidP="00DF406F">
            <w:pPr>
              <w:pStyle w:val="Default"/>
              <w:spacing w:line="360" w:lineRule="auto"/>
              <w:rPr>
                <w:rFonts w:ascii="Times New Roman" w:eastAsiaTheme="minorEastAsia" w:hAnsiTheme="minorEastAsia" w:cs="Times New Roman"/>
              </w:rPr>
            </w:pPr>
            <w:proofErr w:type="gramStart"/>
            <w:r>
              <w:rPr>
                <w:rFonts w:ascii="Times New Roman" w:eastAsiaTheme="minorEastAsia" w:hAnsiTheme="minorEastAsia" w:cs="Times New Roman" w:hint="eastAsia"/>
              </w:rPr>
              <w:t>苏树涛</w:t>
            </w:r>
            <w:proofErr w:type="gramEnd"/>
          </w:p>
        </w:tc>
        <w:tc>
          <w:tcPr>
            <w:tcW w:w="3780" w:type="dxa"/>
            <w:tcBorders>
              <w:top w:val="single" w:sz="5" w:space="0" w:color="000000"/>
              <w:left w:val="single" w:sz="5" w:space="0" w:color="000000"/>
              <w:bottom w:val="single" w:sz="5" w:space="0" w:color="000000"/>
              <w:right w:val="single" w:sz="5" w:space="0" w:color="000000"/>
            </w:tcBorders>
            <w:vAlign w:val="center"/>
          </w:tcPr>
          <w:p w:rsidR="0077499E" w:rsidRPr="00362ED8" w:rsidRDefault="0077499E" w:rsidP="00DF406F">
            <w:pPr>
              <w:pStyle w:val="Default"/>
              <w:spacing w:line="360" w:lineRule="auto"/>
              <w:rPr>
                <w:rFonts w:ascii="Times New Roman" w:eastAsiaTheme="minorEastAsia" w:cs="Times New Roman"/>
              </w:rPr>
            </w:pPr>
            <w:r>
              <w:rPr>
                <w:rFonts w:ascii="Times New Roman" w:eastAsiaTheme="minorEastAsia" w:cs="Times New Roman" w:hint="eastAsia"/>
              </w:rPr>
              <w:t>0411-84808725</w:t>
            </w:r>
          </w:p>
        </w:tc>
        <w:tc>
          <w:tcPr>
            <w:tcW w:w="3383" w:type="dxa"/>
            <w:tcBorders>
              <w:top w:val="single" w:sz="5" w:space="0" w:color="000000"/>
              <w:left w:val="single" w:sz="5" w:space="0" w:color="000000"/>
              <w:bottom w:val="single" w:sz="5" w:space="0" w:color="000000"/>
              <w:right w:val="single" w:sz="5" w:space="0" w:color="000000"/>
            </w:tcBorders>
            <w:vAlign w:val="center"/>
          </w:tcPr>
          <w:p w:rsidR="0077499E" w:rsidRDefault="0077499E" w:rsidP="00DF406F">
            <w:pPr>
              <w:pStyle w:val="Default"/>
              <w:spacing w:line="360" w:lineRule="auto"/>
              <w:rPr>
                <w:rFonts w:ascii="Times New Roman" w:eastAsiaTheme="minorEastAsia" w:cs="Times New Roman"/>
              </w:rPr>
            </w:pPr>
            <w:r>
              <w:rPr>
                <w:rFonts w:ascii="Times New Roman" w:eastAsiaTheme="minorEastAsia" w:cs="Times New Roman" w:hint="eastAsia"/>
              </w:rPr>
              <w:t>sust@dce.com.cn</w:t>
            </w:r>
          </w:p>
        </w:tc>
      </w:tr>
    </w:tbl>
    <w:p w:rsidR="004A0718" w:rsidRPr="00AC3895" w:rsidRDefault="0038078A" w:rsidP="00183D7F">
      <w:pPr>
        <w:pStyle w:val="1"/>
        <w:rPr>
          <w:rFonts w:ascii="Times New Roman" w:hAnsi="Times New Roman" w:cs="Times New Roman"/>
        </w:rPr>
      </w:pPr>
      <w:bookmarkStart w:id="3" w:name="_Toc328054467"/>
      <w:r w:rsidRPr="00AC3895">
        <w:rPr>
          <w:rFonts w:ascii="Times New Roman" w:hAnsi="Times New Roman" w:cs="Times New Roman"/>
        </w:rPr>
        <w:t>数据的监管和使用</w:t>
      </w:r>
      <w:bookmarkEnd w:id="3"/>
    </w:p>
    <w:p w:rsidR="00537F16" w:rsidRPr="00AC3895" w:rsidRDefault="0038078A" w:rsidP="00744B53">
      <w:pPr>
        <w:rPr>
          <w:rFonts w:ascii="Times New Roman" w:hAnsi="Times New Roman" w:cs="Times New Roman"/>
          <w:b/>
          <w:sz w:val="28"/>
          <w:szCs w:val="28"/>
        </w:rPr>
      </w:pPr>
      <w:r w:rsidRPr="00AC3895">
        <w:rPr>
          <w:rFonts w:ascii="Times New Roman" w:hAnsi="Times New Roman" w:cs="Times New Roman"/>
          <w:b/>
          <w:sz w:val="28"/>
          <w:szCs w:val="28"/>
        </w:rPr>
        <w:t>1.</w:t>
      </w:r>
      <w:r w:rsidRPr="00AC3895">
        <w:rPr>
          <w:rFonts w:ascii="Times New Roman" w:hAnsi="Times New Roman" w:cs="Times New Roman"/>
          <w:b/>
          <w:sz w:val="28"/>
          <w:szCs w:val="28"/>
        </w:rPr>
        <w:t>现场审核</w:t>
      </w:r>
    </w:p>
    <w:p w:rsidR="001453AB" w:rsidRPr="00AC3895" w:rsidRDefault="0038078A" w:rsidP="00EE0B0B">
      <w:pPr>
        <w:spacing w:line="360" w:lineRule="auto"/>
        <w:ind w:firstLineChars="200" w:firstLine="480"/>
        <w:rPr>
          <w:rFonts w:ascii="Times New Roman" w:hAnsi="Times New Roman" w:cs="Times New Roman"/>
          <w:sz w:val="24"/>
          <w:szCs w:val="24"/>
        </w:rPr>
      </w:pPr>
      <w:r w:rsidRPr="00AC3895">
        <w:rPr>
          <w:rFonts w:ascii="Times New Roman" w:hAnsi="Times New Roman" w:cs="Times New Roman"/>
          <w:sz w:val="24"/>
          <w:szCs w:val="24"/>
        </w:rPr>
        <w:t>用户在获得</w:t>
      </w:r>
      <w:proofErr w:type="spellStart"/>
      <w:r w:rsidR="009533E8" w:rsidRPr="00AC3895">
        <w:rPr>
          <w:rFonts w:ascii="Times New Roman" w:hAnsi="Times New Roman" w:cs="Times New Roman"/>
          <w:sz w:val="24"/>
          <w:szCs w:val="24"/>
        </w:rPr>
        <w:t>DataFeed</w:t>
      </w:r>
      <w:proofErr w:type="spellEnd"/>
      <w:r w:rsidRPr="00AC3895">
        <w:rPr>
          <w:rFonts w:ascii="Times New Roman" w:hAnsi="Times New Roman" w:cs="Times New Roman"/>
          <w:sz w:val="24"/>
          <w:szCs w:val="24"/>
        </w:rPr>
        <w:t>服务之前</w:t>
      </w:r>
      <w:r w:rsidR="00901CA0">
        <w:rPr>
          <w:rFonts w:ascii="Times New Roman" w:hAnsi="Times New Roman" w:cs="Times New Roman" w:hint="eastAsia"/>
          <w:sz w:val="24"/>
          <w:szCs w:val="24"/>
        </w:rPr>
        <w:t>，</w:t>
      </w:r>
      <w:r w:rsidRPr="00AC3895">
        <w:rPr>
          <w:rFonts w:ascii="Times New Roman" w:hAnsi="Times New Roman" w:cs="Times New Roman"/>
          <w:sz w:val="24"/>
          <w:szCs w:val="24"/>
        </w:rPr>
        <w:t>需向我公司提交《</w:t>
      </w:r>
      <w:r w:rsidR="00901CA0" w:rsidRPr="00901CA0">
        <w:rPr>
          <w:rFonts w:ascii="Times New Roman" w:hAnsi="Times New Roman" w:cs="Times New Roman" w:hint="eastAsia"/>
          <w:sz w:val="24"/>
          <w:szCs w:val="24"/>
        </w:rPr>
        <w:t>大连商品交易所</w:t>
      </w:r>
      <w:proofErr w:type="spellStart"/>
      <w:r w:rsidR="00901CA0" w:rsidRPr="00901CA0">
        <w:rPr>
          <w:rFonts w:ascii="Times New Roman" w:hAnsi="Times New Roman" w:cs="Times New Roman" w:hint="eastAsia"/>
          <w:sz w:val="24"/>
          <w:szCs w:val="24"/>
        </w:rPr>
        <w:t>DataFeed</w:t>
      </w:r>
      <w:proofErr w:type="spellEnd"/>
      <w:r w:rsidR="00901CA0">
        <w:rPr>
          <w:rFonts w:ascii="Times New Roman" w:hAnsi="Times New Roman" w:cs="Times New Roman" w:hint="eastAsia"/>
          <w:sz w:val="24"/>
          <w:szCs w:val="24"/>
        </w:rPr>
        <w:t>用户系统说明书</w:t>
      </w:r>
      <w:r w:rsidR="00901CA0">
        <w:rPr>
          <w:rFonts w:ascii="Times New Roman" w:hAnsi="Times New Roman" w:cs="Times New Roman"/>
          <w:sz w:val="24"/>
          <w:szCs w:val="24"/>
        </w:rPr>
        <w:t>》</w:t>
      </w:r>
      <w:r w:rsidR="00901CA0">
        <w:rPr>
          <w:rFonts w:ascii="Times New Roman" w:hAnsi="Times New Roman" w:cs="Times New Roman" w:hint="eastAsia"/>
          <w:sz w:val="24"/>
          <w:szCs w:val="24"/>
        </w:rPr>
        <w:t>，</w:t>
      </w:r>
      <w:r w:rsidRPr="00AC3895">
        <w:rPr>
          <w:rFonts w:ascii="Times New Roman" w:hAnsi="Times New Roman" w:cs="Times New Roman"/>
          <w:sz w:val="24"/>
          <w:szCs w:val="24"/>
        </w:rPr>
        <w:t>我公司信息部将对其系统运</w:t>
      </w:r>
      <w:proofErr w:type="gramStart"/>
      <w:r w:rsidRPr="00AC3895">
        <w:rPr>
          <w:rFonts w:ascii="Times New Roman" w:hAnsi="Times New Roman" w:cs="Times New Roman"/>
          <w:sz w:val="24"/>
          <w:szCs w:val="24"/>
        </w:rPr>
        <w:t>维情况</w:t>
      </w:r>
      <w:proofErr w:type="gramEnd"/>
      <w:r w:rsidRPr="00AC3895">
        <w:rPr>
          <w:rFonts w:ascii="Times New Roman" w:hAnsi="Times New Roman" w:cs="Times New Roman"/>
          <w:sz w:val="24"/>
          <w:szCs w:val="24"/>
        </w:rPr>
        <w:t>及数据使用范围对象等内容进行现场审核。客户仅可将大商所</w:t>
      </w:r>
      <w:r w:rsidRPr="00AC3895">
        <w:rPr>
          <w:rFonts w:ascii="Times New Roman" w:hAnsi="Times New Roman" w:cs="Times New Roman"/>
          <w:sz w:val="24"/>
          <w:szCs w:val="24"/>
        </w:rPr>
        <w:t>level-2</w:t>
      </w:r>
      <w:r w:rsidRPr="00AC3895">
        <w:rPr>
          <w:rFonts w:ascii="Times New Roman" w:hAnsi="Times New Roman" w:cs="Times New Roman"/>
          <w:sz w:val="24"/>
          <w:szCs w:val="24"/>
        </w:rPr>
        <w:t>行情数据用于自己的封闭系统使用。</w:t>
      </w:r>
    </w:p>
    <w:p w:rsidR="00537F16" w:rsidRPr="00AC3895" w:rsidRDefault="0038078A" w:rsidP="00744B53">
      <w:pPr>
        <w:rPr>
          <w:rFonts w:ascii="Times New Roman" w:hAnsi="Times New Roman" w:cs="Times New Roman"/>
          <w:b/>
          <w:sz w:val="28"/>
          <w:szCs w:val="28"/>
        </w:rPr>
      </w:pPr>
      <w:r w:rsidRPr="00AC3895">
        <w:rPr>
          <w:rFonts w:ascii="Times New Roman" w:hAnsi="Times New Roman" w:cs="Times New Roman"/>
          <w:b/>
          <w:sz w:val="28"/>
          <w:szCs w:val="28"/>
        </w:rPr>
        <w:t>2.</w:t>
      </w:r>
      <w:r w:rsidRPr="00AC3895">
        <w:rPr>
          <w:rFonts w:ascii="Times New Roman" w:hAnsi="Times New Roman" w:cs="Times New Roman"/>
          <w:b/>
          <w:sz w:val="28"/>
          <w:szCs w:val="28"/>
        </w:rPr>
        <w:t>签订协议</w:t>
      </w:r>
    </w:p>
    <w:p w:rsidR="0038078A" w:rsidRPr="00AC3895" w:rsidRDefault="0038078A" w:rsidP="00EE0B0B">
      <w:pPr>
        <w:spacing w:line="360" w:lineRule="auto"/>
        <w:ind w:firstLineChars="200" w:firstLine="480"/>
        <w:rPr>
          <w:rFonts w:ascii="Times New Roman" w:hAnsi="Times New Roman" w:cs="Times New Roman"/>
          <w:sz w:val="24"/>
          <w:szCs w:val="24"/>
        </w:rPr>
      </w:pPr>
      <w:r w:rsidRPr="00AC3895">
        <w:rPr>
          <w:rFonts w:ascii="Times New Roman" w:hAnsi="Times New Roman" w:cs="Times New Roman"/>
          <w:sz w:val="24"/>
          <w:szCs w:val="24"/>
        </w:rPr>
        <w:t>申请</w:t>
      </w:r>
      <w:proofErr w:type="spellStart"/>
      <w:r w:rsidR="009533E8" w:rsidRPr="00AC3895">
        <w:rPr>
          <w:rFonts w:ascii="Times New Roman" w:hAnsi="Times New Roman" w:cs="Times New Roman"/>
          <w:sz w:val="24"/>
          <w:szCs w:val="24"/>
        </w:rPr>
        <w:t>DataFeed</w:t>
      </w:r>
      <w:proofErr w:type="spellEnd"/>
      <w:r w:rsidRPr="00AC3895">
        <w:rPr>
          <w:rFonts w:ascii="Times New Roman" w:hAnsi="Times New Roman" w:cs="Times New Roman"/>
          <w:sz w:val="24"/>
          <w:szCs w:val="24"/>
        </w:rPr>
        <w:t>业务的客户需与我公司签订协议，协议内将约定用户使用数据的权利和义务，不得买卖、转发、转让，任何用户不得允许任何机构和个人</w:t>
      </w:r>
      <w:proofErr w:type="gramStart"/>
      <w:r w:rsidRPr="00AC3895">
        <w:rPr>
          <w:rFonts w:ascii="Times New Roman" w:hAnsi="Times New Roman" w:cs="Times New Roman"/>
          <w:sz w:val="24"/>
          <w:szCs w:val="24"/>
        </w:rPr>
        <w:t>未经大</w:t>
      </w:r>
      <w:proofErr w:type="gramEnd"/>
      <w:r w:rsidRPr="00AC3895">
        <w:rPr>
          <w:rFonts w:ascii="Times New Roman" w:hAnsi="Times New Roman" w:cs="Times New Roman"/>
          <w:sz w:val="24"/>
          <w:szCs w:val="24"/>
        </w:rPr>
        <w:t>商所授权发布、公开、复制、传播、传输、存取或者以其他任何方式传播大商所数据。</w:t>
      </w:r>
    </w:p>
    <w:p w:rsidR="008C17D1" w:rsidRPr="00756876" w:rsidRDefault="00756876" w:rsidP="00756876">
      <w:pPr>
        <w:pStyle w:val="1"/>
      </w:pPr>
      <w:bookmarkStart w:id="4" w:name="_Toc328054468"/>
      <w:r w:rsidRPr="00756876">
        <w:rPr>
          <w:rFonts w:hint="eastAsia"/>
        </w:rPr>
        <w:t>接入</w:t>
      </w:r>
      <w:r w:rsidR="0038078A" w:rsidRPr="00756876">
        <w:t>方式</w:t>
      </w:r>
      <w:bookmarkEnd w:id="4"/>
    </w:p>
    <w:p w:rsidR="00756876" w:rsidRDefault="00D84FF2" w:rsidP="00756876">
      <w:pPr>
        <w:spacing w:line="360" w:lineRule="auto"/>
        <w:ind w:firstLineChars="200" w:firstLine="480"/>
        <w:rPr>
          <w:ins w:id="5" w:author="user" w:date="2013-02-28T10:03:00Z"/>
          <w:rFonts w:ascii="Verdana" w:hAnsi="Verdana" w:cs="宋体" w:hint="eastAsia"/>
          <w:color w:val="000000"/>
          <w:sz w:val="27"/>
          <w:szCs w:val="27"/>
        </w:rPr>
      </w:pPr>
      <w:ins w:id="6" w:author="user" w:date="2013-02-28T10:05:00Z">
        <w:r>
          <w:rPr>
            <w:rFonts w:ascii="Times New Roman" w:hAnsi="Times New Roman" w:cs="Times New Roman" w:hint="eastAsia"/>
            <w:sz w:val="24"/>
            <w:szCs w:val="24"/>
          </w:rPr>
          <w:t>机房接入：</w:t>
        </w:r>
      </w:ins>
      <w:r w:rsidR="00D11D74">
        <w:rPr>
          <w:rFonts w:ascii="Times New Roman" w:hAnsi="Times New Roman" w:cs="Times New Roman" w:hint="eastAsia"/>
          <w:sz w:val="24"/>
          <w:szCs w:val="24"/>
        </w:rPr>
        <w:t>建议</w:t>
      </w:r>
      <w:r w:rsidR="0038078A" w:rsidRPr="00AC3895">
        <w:rPr>
          <w:rFonts w:ascii="Times New Roman" w:hAnsi="Times New Roman" w:cs="Times New Roman"/>
          <w:sz w:val="24"/>
          <w:szCs w:val="24"/>
        </w:rPr>
        <w:t>用户</w:t>
      </w:r>
      <w:proofErr w:type="gramStart"/>
      <w:r w:rsidR="00183D7F">
        <w:rPr>
          <w:rFonts w:ascii="Times New Roman" w:hAnsi="Times New Roman" w:cs="Times New Roman" w:hint="eastAsia"/>
          <w:sz w:val="24"/>
          <w:szCs w:val="24"/>
        </w:rPr>
        <w:t>通过</w:t>
      </w:r>
      <w:ins w:id="7" w:author="user" w:date="2013-02-28T10:04:00Z">
        <w:r>
          <w:rPr>
            <w:rFonts w:ascii="Times New Roman" w:hAnsi="Times New Roman" w:cs="Times New Roman" w:hint="eastAsia"/>
            <w:sz w:val="24"/>
            <w:szCs w:val="24"/>
          </w:rPr>
          <w:t>飞创</w:t>
        </w:r>
      </w:ins>
      <w:r w:rsidR="007745C7">
        <w:rPr>
          <w:rFonts w:ascii="Verdana" w:hAnsi="Verdana" w:cs="宋体"/>
          <w:color w:val="000000"/>
          <w:sz w:val="27"/>
          <w:szCs w:val="27"/>
        </w:rPr>
        <w:t>托管</w:t>
      </w:r>
      <w:proofErr w:type="gramEnd"/>
      <w:r w:rsidR="007745C7">
        <w:rPr>
          <w:rFonts w:ascii="Verdana" w:hAnsi="Verdana" w:cs="宋体"/>
          <w:color w:val="000000"/>
          <w:sz w:val="27"/>
          <w:szCs w:val="27"/>
        </w:rPr>
        <w:t>中心信息数据平台</w:t>
      </w:r>
      <w:r w:rsidR="007745C7">
        <w:rPr>
          <w:rFonts w:ascii="Verdana" w:hAnsi="Verdana" w:cs="宋体" w:hint="eastAsia"/>
          <w:color w:val="000000"/>
          <w:sz w:val="27"/>
          <w:szCs w:val="27"/>
        </w:rPr>
        <w:t>接入</w:t>
      </w:r>
      <w:r w:rsidR="007745C7">
        <w:rPr>
          <w:rFonts w:ascii="Verdana" w:hAnsi="Verdana" w:cs="宋体" w:hint="eastAsia"/>
          <w:color w:val="000000"/>
          <w:sz w:val="27"/>
          <w:szCs w:val="27"/>
        </w:rPr>
        <w:t>level-2</w:t>
      </w:r>
      <w:r w:rsidR="007745C7">
        <w:rPr>
          <w:rFonts w:ascii="Verdana" w:hAnsi="Verdana" w:cs="宋体" w:hint="eastAsia"/>
          <w:color w:val="000000"/>
          <w:sz w:val="27"/>
          <w:szCs w:val="27"/>
        </w:rPr>
        <w:t>数据</w:t>
      </w:r>
      <w:r w:rsidR="00BB303F">
        <w:rPr>
          <w:rFonts w:ascii="Verdana" w:hAnsi="Verdana" w:cs="宋体" w:hint="eastAsia"/>
          <w:color w:val="000000"/>
          <w:sz w:val="27"/>
          <w:szCs w:val="27"/>
        </w:rPr>
        <w:t>，通过局域网发布到</w:t>
      </w:r>
      <w:r w:rsidR="00FF6EBE">
        <w:rPr>
          <w:rFonts w:ascii="Verdana" w:hAnsi="Verdana" w:cs="宋体" w:hint="eastAsia"/>
          <w:color w:val="000000"/>
          <w:sz w:val="27"/>
          <w:szCs w:val="27"/>
        </w:rPr>
        <w:t>大商所</w:t>
      </w:r>
      <w:r w:rsidR="00BB303F">
        <w:rPr>
          <w:rFonts w:ascii="Verdana" w:hAnsi="Verdana" w:cs="宋体" w:hint="eastAsia"/>
          <w:color w:val="000000"/>
          <w:sz w:val="27"/>
          <w:szCs w:val="27"/>
        </w:rPr>
        <w:t>托管机房内的专用设备上</w:t>
      </w:r>
      <w:r w:rsidR="007745C7">
        <w:rPr>
          <w:rFonts w:ascii="Verdana" w:hAnsi="Verdana" w:cs="宋体" w:hint="eastAsia"/>
          <w:color w:val="000000"/>
          <w:sz w:val="27"/>
          <w:szCs w:val="27"/>
        </w:rPr>
        <w:t>。</w:t>
      </w:r>
    </w:p>
    <w:p w:rsidR="00D84FF2" w:rsidRDefault="00D84FF2" w:rsidP="00D84FF2">
      <w:pPr>
        <w:spacing w:line="360" w:lineRule="auto"/>
        <w:ind w:firstLineChars="200" w:firstLine="540"/>
        <w:rPr>
          <w:rFonts w:ascii="Times New Roman" w:hAnsi="Times New Roman" w:cs="Times New Roman"/>
          <w:sz w:val="24"/>
          <w:szCs w:val="24"/>
        </w:rPr>
      </w:pPr>
      <w:ins w:id="8" w:author="user" w:date="2013-02-28T10:05:00Z">
        <w:r>
          <w:rPr>
            <w:rFonts w:ascii="Verdana" w:hAnsi="Verdana" w:cs="宋体" w:hint="eastAsia"/>
            <w:color w:val="000000"/>
            <w:sz w:val="27"/>
            <w:szCs w:val="27"/>
          </w:rPr>
          <w:t>信息商转发：</w:t>
        </w:r>
      </w:ins>
      <w:ins w:id="9" w:author="user" w:date="2013-02-28T10:03:00Z">
        <w:r>
          <w:rPr>
            <w:rFonts w:ascii="Verdana" w:hAnsi="Verdana" w:cs="宋体" w:hint="eastAsia"/>
            <w:color w:val="000000"/>
            <w:sz w:val="27"/>
            <w:szCs w:val="27"/>
          </w:rPr>
          <w:t>用户如通过信息</w:t>
        </w:r>
      </w:ins>
      <w:ins w:id="10" w:author="user" w:date="2013-02-28T10:04:00Z">
        <w:r>
          <w:rPr>
            <w:rFonts w:ascii="Verdana" w:hAnsi="Verdana" w:cs="宋体" w:hint="eastAsia"/>
            <w:color w:val="000000"/>
            <w:sz w:val="27"/>
            <w:szCs w:val="27"/>
          </w:rPr>
          <w:t>商接入</w:t>
        </w:r>
        <w:r>
          <w:rPr>
            <w:rFonts w:ascii="Verdana" w:hAnsi="Verdana" w:cs="宋体" w:hint="eastAsia"/>
            <w:color w:val="000000"/>
            <w:sz w:val="27"/>
            <w:szCs w:val="27"/>
          </w:rPr>
          <w:t>level-2</w:t>
        </w:r>
        <w:r>
          <w:rPr>
            <w:rFonts w:ascii="Verdana" w:hAnsi="Verdana" w:cs="宋体" w:hint="eastAsia"/>
            <w:color w:val="000000"/>
            <w:sz w:val="27"/>
            <w:szCs w:val="27"/>
          </w:rPr>
          <w:t>数据，需核实信息</w:t>
        </w:r>
        <w:proofErr w:type="gramStart"/>
        <w:r>
          <w:rPr>
            <w:rFonts w:ascii="Verdana" w:hAnsi="Verdana" w:cs="宋体" w:hint="eastAsia"/>
            <w:color w:val="000000"/>
            <w:sz w:val="27"/>
            <w:szCs w:val="27"/>
          </w:rPr>
          <w:t>商收费</w:t>
        </w:r>
      </w:ins>
      <w:proofErr w:type="gramEnd"/>
      <w:ins w:id="11" w:author="user" w:date="2013-02-28T10:05:00Z">
        <w:r>
          <w:rPr>
            <w:rFonts w:ascii="Verdana" w:hAnsi="Verdana" w:cs="宋体" w:hint="eastAsia"/>
            <w:color w:val="000000"/>
            <w:sz w:val="27"/>
            <w:szCs w:val="27"/>
          </w:rPr>
          <w:t>具备授权资格，</w:t>
        </w:r>
      </w:ins>
      <w:ins w:id="12" w:author="user" w:date="2013-02-28T10:04:00Z">
        <w:r>
          <w:rPr>
            <w:rFonts w:ascii="Verdana" w:hAnsi="Verdana" w:cs="宋体" w:hint="eastAsia"/>
            <w:color w:val="000000"/>
            <w:sz w:val="27"/>
            <w:szCs w:val="27"/>
          </w:rPr>
          <w:t>签订三方协议方可办理。</w:t>
        </w:r>
      </w:ins>
    </w:p>
    <w:p w:rsidR="007F6966" w:rsidRPr="00AC3895" w:rsidRDefault="007F6966" w:rsidP="00756876">
      <w:pPr>
        <w:pStyle w:val="1"/>
      </w:pPr>
      <w:bookmarkStart w:id="13" w:name="_Toc328054469"/>
      <w:r w:rsidRPr="00AC3895">
        <w:t>收费标准</w:t>
      </w:r>
      <w:bookmarkEnd w:id="13"/>
    </w:p>
    <w:p w:rsidR="007F6966" w:rsidRPr="00AC3895" w:rsidRDefault="009533E8" w:rsidP="007F6966">
      <w:pPr>
        <w:spacing w:line="360" w:lineRule="auto"/>
        <w:ind w:firstLineChars="200" w:firstLine="480"/>
        <w:rPr>
          <w:rFonts w:ascii="Times New Roman" w:hAnsi="Times New Roman" w:cs="Times New Roman"/>
          <w:sz w:val="24"/>
          <w:szCs w:val="24"/>
        </w:rPr>
      </w:pPr>
      <w:proofErr w:type="spellStart"/>
      <w:r w:rsidRPr="00AC3895">
        <w:rPr>
          <w:rFonts w:ascii="Times New Roman" w:hAnsi="Times New Roman" w:cs="Times New Roman"/>
          <w:sz w:val="24"/>
          <w:szCs w:val="24"/>
        </w:rPr>
        <w:t>DataFeed</w:t>
      </w:r>
      <w:proofErr w:type="spellEnd"/>
      <w:r w:rsidR="007F6966" w:rsidRPr="00AC3895">
        <w:rPr>
          <w:rFonts w:ascii="Times New Roman" w:hAnsi="Times New Roman" w:cs="Times New Roman"/>
          <w:sz w:val="24"/>
          <w:szCs w:val="24"/>
        </w:rPr>
        <w:t>产品的定价标准</w:t>
      </w:r>
      <w:proofErr w:type="gramStart"/>
      <w:r w:rsidR="007F6966" w:rsidRPr="00AC3895">
        <w:rPr>
          <w:rFonts w:ascii="Times New Roman" w:hAnsi="Times New Roman" w:cs="Times New Roman"/>
          <w:sz w:val="24"/>
          <w:szCs w:val="24"/>
        </w:rPr>
        <w:t>每用户</w:t>
      </w:r>
      <w:proofErr w:type="gramEnd"/>
      <w:r w:rsidR="007F6966" w:rsidRPr="00AC3895">
        <w:rPr>
          <w:rFonts w:ascii="Times New Roman" w:hAnsi="Times New Roman" w:cs="Times New Roman"/>
          <w:sz w:val="24"/>
          <w:szCs w:val="24"/>
        </w:rPr>
        <w:t>每年收取人民币</w:t>
      </w:r>
      <w:r w:rsidR="007F6966" w:rsidRPr="00AC3895">
        <w:rPr>
          <w:rFonts w:ascii="Times New Roman" w:hAnsi="Times New Roman" w:cs="Times New Roman"/>
          <w:sz w:val="24"/>
          <w:szCs w:val="24"/>
        </w:rPr>
        <w:t>30</w:t>
      </w:r>
      <w:r w:rsidR="007F6966" w:rsidRPr="00AC3895">
        <w:rPr>
          <w:rFonts w:ascii="Times New Roman" w:hAnsi="Times New Roman" w:cs="Times New Roman"/>
          <w:sz w:val="24"/>
          <w:szCs w:val="24"/>
        </w:rPr>
        <w:t>万元，该费用不包含</w:t>
      </w:r>
      <w:r w:rsidR="007F6966" w:rsidRPr="00AC3895">
        <w:rPr>
          <w:rFonts w:ascii="Times New Roman" w:hAnsi="Times New Roman" w:cs="Times New Roman"/>
          <w:sz w:val="24"/>
          <w:szCs w:val="24"/>
        </w:rPr>
        <w:t xml:space="preserve"> </w:t>
      </w:r>
      <w:proofErr w:type="spellStart"/>
      <w:r w:rsidRPr="00AC3895">
        <w:rPr>
          <w:rFonts w:ascii="Times New Roman" w:hAnsi="Times New Roman" w:cs="Times New Roman"/>
          <w:sz w:val="24"/>
          <w:szCs w:val="24"/>
        </w:rPr>
        <w:t>DataFeed</w:t>
      </w:r>
      <w:proofErr w:type="spellEnd"/>
      <w:r w:rsidR="007F6966" w:rsidRPr="00AC3895">
        <w:rPr>
          <w:rFonts w:ascii="Times New Roman" w:hAnsi="Times New Roman" w:cs="Times New Roman"/>
          <w:sz w:val="24"/>
          <w:szCs w:val="24"/>
        </w:rPr>
        <w:t>产品所需要的线路接入费用、开发维护、硬件设备等费用，且只允许接入一台服务器接入一个客户使用，每增加一个用户相应的增加一台服务器及数据</w:t>
      </w:r>
      <w:r w:rsidR="007F6966" w:rsidRPr="00AC3895">
        <w:rPr>
          <w:rFonts w:ascii="Times New Roman" w:hAnsi="Times New Roman" w:cs="Times New Roman"/>
          <w:sz w:val="24"/>
          <w:szCs w:val="24"/>
        </w:rPr>
        <w:lastRenderedPageBreak/>
        <w:t>费用。</w:t>
      </w:r>
    </w:p>
    <w:p w:rsidR="00D857D0" w:rsidRPr="00AC3895" w:rsidRDefault="00D857D0" w:rsidP="00183D7F">
      <w:pPr>
        <w:pStyle w:val="1"/>
      </w:pPr>
      <w:r w:rsidRPr="00AC3895">
        <w:t>费用优惠</w:t>
      </w:r>
    </w:p>
    <w:p w:rsidR="00D857D0" w:rsidRDefault="006E0890" w:rsidP="002977D2">
      <w:pPr>
        <w:spacing w:line="360" w:lineRule="auto"/>
        <w:ind w:firstLineChars="200" w:firstLine="480"/>
        <w:rPr>
          <w:ins w:id="14" w:author="user" w:date="2013-02-28T10:06:00Z"/>
          <w:rFonts w:ascii="Times New Roman" w:hAnsi="Times New Roman" w:cs="Times New Roman" w:hint="eastAsia"/>
          <w:sz w:val="24"/>
          <w:szCs w:val="24"/>
        </w:rPr>
      </w:pPr>
      <w:ins w:id="15" w:author="user" w:date="2013-02-28T10:06:00Z">
        <w:r>
          <w:rPr>
            <w:rFonts w:ascii="Times New Roman" w:hAnsi="Times New Roman" w:cs="Times New Roman" w:hint="eastAsia"/>
            <w:sz w:val="24"/>
            <w:szCs w:val="24"/>
          </w:rPr>
          <w:t>机房接入用户</w:t>
        </w:r>
      </w:ins>
      <w:del w:id="16" w:author="user" w:date="2013-02-28T10:02:00Z">
        <w:r w:rsidR="00183D7F" w:rsidDel="00D84FF2">
          <w:rPr>
            <w:rFonts w:ascii="Times New Roman" w:hAnsi="Times New Roman" w:cs="Times New Roman" w:hint="eastAsia"/>
            <w:sz w:val="24"/>
            <w:szCs w:val="24"/>
          </w:rPr>
          <w:delText>通过会员单位介绍的用户，</w:delText>
        </w:r>
        <w:r w:rsidR="00D857D0" w:rsidRPr="00AC3895" w:rsidDel="00D84FF2">
          <w:rPr>
            <w:rFonts w:ascii="Times New Roman" w:hAnsi="Times New Roman" w:cs="Times New Roman"/>
            <w:sz w:val="24"/>
            <w:szCs w:val="24"/>
          </w:rPr>
          <w:delText>收费上给予一定的</w:delText>
        </w:r>
      </w:del>
      <w:r w:rsidR="00D857D0" w:rsidRPr="00AC3895">
        <w:rPr>
          <w:rFonts w:ascii="Times New Roman" w:hAnsi="Times New Roman" w:cs="Times New Roman"/>
          <w:sz w:val="24"/>
          <w:szCs w:val="24"/>
        </w:rPr>
        <w:t>优惠</w:t>
      </w:r>
      <w:ins w:id="17" w:author="user" w:date="2013-02-28T10:02:00Z">
        <w:r w:rsidR="00D84FF2">
          <w:rPr>
            <w:rFonts w:ascii="Times New Roman" w:hAnsi="Times New Roman" w:cs="Times New Roman" w:hint="eastAsia"/>
            <w:sz w:val="24"/>
            <w:szCs w:val="24"/>
          </w:rPr>
          <w:t>期收费</w:t>
        </w:r>
      </w:ins>
      <w:del w:id="18" w:author="user" w:date="2013-02-28T10:03:00Z">
        <w:r w:rsidR="00D857D0" w:rsidRPr="00AC3895" w:rsidDel="00D84FF2">
          <w:rPr>
            <w:rFonts w:ascii="Times New Roman" w:hAnsi="Times New Roman" w:cs="Times New Roman"/>
            <w:sz w:val="24"/>
            <w:szCs w:val="24"/>
          </w:rPr>
          <w:delText>，</w:delText>
        </w:r>
      </w:del>
      <w:del w:id="19" w:author="user" w:date="2013-02-28T10:02:00Z">
        <w:r w:rsidR="00D857D0" w:rsidRPr="00AC3895" w:rsidDel="00D84FF2">
          <w:rPr>
            <w:rFonts w:ascii="Times New Roman" w:hAnsi="Times New Roman" w:cs="Times New Roman"/>
            <w:sz w:val="24"/>
            <w:szCs w:val="24"/>
          </w:rPr>
          <w:delText>为</w:delText>
        </w:r>
      </w:del>
      <w:ins w:id="20" w:author="user" w:date="2013-02-28T10:02:00Z">
        <w:r w:rsidR="00D84FF2">
          <w:rPr>
            <w:rFonts w:ascii="Times New Roman" w:hAnsi="Times New Roman" w:cs="Times New Roman" w:hint="eastAsia"/>
            <w:sz w:val="24"/>
            <w:szCs w:val="24"/>
          </w:rPr>
          <w:t>：</w:t>
        </w:r>
      </w:ins>
      <w:r w:rsidR="00D857D0" w:rsidRPr="00AC3895">
        <w:rPr>
          <w:rFonts w:ascii="Times New Roman" w:hAnsi="Times New Roman" w:cs="Times New Roman"/>
          <w:sz w:val="24"/>
          <w:szCs w:val="24"/>
        </w:rPr>
        <w:t>24</w:t>
      </w:r>
      <w:r w:rsidR="00D857D0" w:rsidRPr="00AC3895">
        <w:rPr>
          <w:rFonts w:ascii="Times New Roman" w:hAnsi="Times New Roman" w:cs="Times New Roman"/>
          <w:sz w:val="24"/>
          <w:szCs w:val="24"/>
        </w:rPr>
        <w:t>万人民币</w:t>
      </w:r>
      <w:r w:rsidR="00D857D0" w:rsidRPr="00AC3895">
        <w:rPr>
          <w:rFonts w:ascii="Times New Roman" w:hAnsi="Times New Roman" w:cs="Times New Roman"/>
          <w:sz w:val="24"/>
          <w:szCs w:val="24"/>
        </w:rPr>
        <w:t>/</w:t>
      </w:r>
      <w:r w:rsidR="00D857D0" w:rsidRPr="00AC3895">
        <w:rPr>
          <w:rFonts w:ascii="Times New Roman" w:hAnsi="Times New Roman" w:cs="Times New Roman"/>
          <w:sz w:val="24"/>
          <w:szCs w:val="24"/>
        </w:rPr>
        <w:t>年。</w:t>
      </w:r>
    </w:p>
    <w:p w:rsidR="006E0890" w:rsidRPr="006E0890" w:rsidRDefault="006E0890" w:rsidP="002977D2">
      <w:pPr>
        <w:spacing w:line="360" w:lineRule="auto"/>
        <w:ind w:firstLineChars="200" w:firstLine="480"/>
        <w:rPr>
          <w:rFonts w:ascii="Times New Roman" w:hAnsi="Times New Roman" w:cs="Times New Roman"/>
          <w:sz w:val="24"/>
          <w:szCs w:val="24"/>
        </w:rPr>
      </w:pPr>
      <w:ins w:id="21" w:author="user" w:date="2013-02-28T10:07:00Z">
        <w:r>
          <w:rPr>
            <w:rFonts w:ascii="Times New Roman" w:hAnsi="Times New Roman" w:cs="Times New Roman" w:hint="eastAsia"/>
            <w:sz w:val="24"/>
            <w:szCs w:val="24"/>
          </w:rPr>
          <w:t>外部接入用户优惠期收费：</w:t>
        </w:r>
        <w:r>
          <w:rPr>
            <w:rFonts w:ascii="Times New Roman" w:hAnsi="Times New Roman" w:cs="Times New Roman" w:hint="eastAsia"/>
            <w:sz w:val="24"/>
            <w:szCs w:val="24"/>
          </w:rPr>
          <w:t>20</w:t>
        </w:r>
        <w:r>
          <w:rPr>
            <w:rFonts w:ascii="Times New Roman" w:hAnsi="Times New Roman" w:cs="Times New Roman" w:hint="eastAsia"/>
            <w:sz w:val="24"/>
            <w:szCs w:val="24"/>
          </w:rPr>
          <w:t>万人民币</w:t>
        </w:r>
        <w:r>
          <w:rPr>
            <w:rFonts w:ascii="Times New Roman" w:hAnsi="Times New Roman" w:cs="Times New Roman" w:hint="eastAsia"/>
            <w:sz w:val="24"/>
            <w:szCs w:val="24"/>
          </w:rPr>
          <w:t>/</w:t>
        </w:r>
        <w:r>
          <w:rPr>
            <w:rFonts w:ascii="Times New Roman" w:hAnsi="Times New Roman" w:cs="Times New Roman" w:hint="eastAsia"/>
            <w:sz w:val="24"/>
            <w:szCs w:val="24"/>
          </w:rPr>
          <w:t>年。</w:t>
        </w:r>
      </w:ins>
    </w:p>
    <w:p w:rsidR="0038078A" w:rsidRPr="00AC3895" w:rsidRDefault="0038078A" w:rsidP="00183D7F">
      <w:pPr>
        <w:pStyle w:val="1"/>
        <w:rPr>
          <w:rFonts w:ascii="Times New Roman" w:hAnsi="Times New Roman" w:cs="Times New Roman"/>
        </w:rPr>
      </w:pPr>
      <w:bookmarkStart w:id="22" w:name="_Toc328054472"/>
      <w:r w:rsidRPr="00AC3895">
        <w:rPr>
          <w:rFonts w:ascii="Times New Roman" w:hAnsi="Times New Roman" w:cs="Times New Roman"/>
        </w:rPr>
        <w:t>日常维护</w:t>
      </w:r>
      <w:bookmarkEnd w:id="22"/>
    </w:p>
    <w:p w:rsidR="00F32984" w:rsidRDefault="007745C7" w:rsidP="002977D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通过大商所托管机房的应用托管服务进行数据接入，可获得应用托管的日常服务支持。</w:t>
      </w:r>
    </w:p>
    <w:p w:rsidR="00D11D74" w:rsidRPr="00362ED8" w:rsidRDefault="00D11D74" w:rsidP="00D11D74">
      <w:pPr>
        <w:pStyle w:val="Default"/>
        <w:spacing w:line="360" w:lineRule="auto"/>
        <w:rPr>
          <w:rFonts w:ascii="Times New Roman" w:eastAsiaTheme="minorEastAsia" w:cs="Times New Roman"/>
          <w:color w:val="auto"/>
        </w:rPr>
      </w:pPr>
    </w:p>
    <w:p w:rsidR="00D11D74" w:rsidRPr="00362ED8" w:rsidRDefault="00D11D74" w:rsidP="002A0338">
      <w:pPr>
        <w:pStyle w:val="1"/>
      </w:pPr>
      <w:r w:rsidRPr="00362ED8">
        <w:t>申请文档指引</w:t>
      </w:r>
    </w:p>
    <w:p w:rsidR="00D11D74" w:rsidRPr="00362ED8" w:rsidRDefault="00D11D74" w:rsidP="00D11D74">
      <w:pPr>
        <w:pStyle w:val="CM13"/>
        <w:spacing w:line="360" w:lineRule="auto"/>
        <w:rPr>
          <w:rFonts w:ascii="Times New Roman" w:eastAsiaTheme="minorEastAsia"/>
          <w:kern w:val="2"/>
        </w:rPr>
      </w:pPr>
      <w:r w:rsidRPr="00362ED8">
        <w:rPr>
          <w:rFonts w:ascii="Times New Roman" w:eastAsiaTheme="minorEastAsia" w:hAnsiTheme="minorEastAsia"/>
          <w:kern w:val="2"/>
        </w:rPr>
        <w:t>申请成为</w:t>
      </w:r>
      <w:r w:rsidRPr="00362ED8">
        <w:rPr>
          <w:rFonts w:ascii="Times New Roman" w:eastAsiaTheme="minorEastAsia"/>
          <w:kern w:val="2"/>
        </w:rPr>
        <w:t>DCE Level-2</w:t>
      </w:r>
      <w:r w:rsidRPr="00362ED8">
        <w:rPr>
          <w:rFonts w:ascii="Times New Roman" w:eastAsiaTheme="minorEastAsia" w:hAnsiTheme="minorEastAsia"/>
          <w:kern w:val="2"/>
        </w:rPr>
        <w:t>行情的</w:t>
      </w:r>
      <w:proofErr w:type="spellStart"/>
      <w:r w:rsidRPr="00AD479B">
        <w:rPr>
          <w:rFonts w:ascii="Times New Roman" w:eastAsiaTheme="minorEastAsia" w:hAnsiTheme="minorEastAsia" w:hint="eastAsia"/>
        </w:rPr>
        <w:t>DataFeed</w:t>
      </w:r>
      <w:proofErr w:type="spellEnd"/>
      <w:r>
        <w:rPr>
          <w:rFonts w:ascii="Times New Roman" w:eastAsiaTheme="minorEastAsia" w:hAnsiTheme="minorEastAsia" w:hint="eastAsia"/>
        </w:rPr>
        <w:t>用户</w:t>
      </w:r>
      <w:r w:rsidRPr="00362ED8">
        <w:rPr>
          <w:rFonts w:ascii="Times New Roman" w:eastAsiaTheme="minorEastAsia" w:hAnsiTheme="minorEastAsia"/>
          <w:kern w:val="2"/>
        </w:rPr>
        <w:t>，需提交下列规定之文档：</w:t>
      </w:r>
    </w:p>
    <w:tbl>
      <w:tblPr>
        <w:tblW w:w="9015" w:type="dxa"/>
        <w:tblBorders>
          <w:top w:val="nil"/>
          <w:left w:val="nil"/>
          <w:bottom w:val="nil"/>
          <w:right w:val="nil"/>
        </w:tblBorders>
        <w:tblLook w:val="0000"/>
      </w:tblPr>
      <w:tblGrid>
        <w:gridCol w:w="1993"/>
        <w:gridCol w:w="4499"/>
        <w:gridCol w:w="2523"/>
      </w:tblGrid>
      <w:tr w:rsidR="00D11D74" w:rsidRPr="00362ED8" w:rsidTr="002A0338">
        <w:trPr>
          <w:trHeight w:val="385"/>
        </w:trPr>
        <w:tc>
          <w:tcPr>
            <w:tcW w:w="1993"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D11D74" w:rsidRPr="00362ED8" w:rsidRDefault="00D11D74" w:rsidP="00740A81">
            <w:pPr>
              <w:pStyle w:val="Default"/>
              <w:spacing w:line="360" w:lineRule="auto"/>
              <w:rPr>
                <w:rFonts w:ascii="Times New Roman" w:eastAsiaTheme="minorEastAsia" w:cs="Times New Roman"/>
              </w:rPr>
            </w:pPr>
            <w:r w:rsidRPr="00362ED8">
              <w:rPr>
                <w:rFonts w:ascii="Times New Roman" w:eastAsiaTheme="minorEastAsia" w:hAnsiTheme="minorEastAsia" w:cs="Times New Roman"/>
              </w:rPr>
              <w:t>文档名称</w:t>
            </w:r>
          </w:p>
        </w:tc>
        <w:tc>
          <w:tcPr>
            <w:tcW w:w="4499"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D11D74" w:rsidRPr="00362ED8" w:rsidRDefault="00D11D74" w:rsidP="00740A81">
            <w:pPr>
              <w:pStyle w:val="Default"/>
              <w:spacing w:line="360" w:lineRule="auto"/>
              <w:rPr>
                <w:rFonts w:ascii="Times New Roman" w:eastAsiaTheme="minorEastAsia" w:cs="Times New Roman"/>
              </w:rPr>
            </w:pPr>
            <w:r w:rsidRPr="00362ED8">
              <w:rPr>
                <w:rFonts w:ascii="Times New Roman" w:eastAsiaTheme="minorEastAsia" w:hAnsiTheme="minorEastAsia" w:cs="Times New Roman"/>
              </w:rPr>
              <w:t>文档内容简介</w:t>
            </w:r>
          </w:p>
        </w:tc>
        <w:tc>
          <w:tcPr>
            <w:tcW w:w="2523"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D11D74" w:rsidRPr="00362ED8" w:rsidRDefault="00D11D74" w:rsidP="00740A81">
            <w:pPr>
              <w:pStyle w:val="Default"/>
              <w:spacing w:line="360" w:lineRule="auto"/>
              <w:rPr>
                <w:rFonts w:ascii="Times New Roman" w:eastAsiaTheme="minorEastAsia" w:cs="Times New Roman"/>
              </w:rPr>
            </w:pPr>
            <w:r w:rsidRPr="00362ED8">
              <w:rPr>
                <w:rFonts w:ascii="Times New Roman" w:eastAsiaTheme="minorEastAsia" w:hAnsiTheme="minorEastAsia" w:cs="Times New Roman"/>
              </w:rPr>
              <w:t>文档模版索引</w:t>
            </w:r>
          </w:p>
        </w:tc>
      </w:tr>
      <w:tr w:rsidR="00D11D74" w:rsidRPr="00362ED8" w:rsidTr="002A0338">
        <w:trPr>
          <w:trHeight w:val="730"/>
        </w:trPr>
        <w:tc>
          <w:tcPr>
            <w:tcW w:w="1993" w:type="dxa"/>
            <w:tcBorders>
              <w:top w:val="single" w:sz="5" w:space="0" w:color="000000"/>
              <w:left w:val="single" w:sz="5" w:space="0" w:color="000000"/>
              <w:bottom w:val="single" w:sz="5" w:space="0" w:color="000000"/>
              <w:right w:val="single" w:sz="5" w:space="0" w:color="000000"/>
            </w:tcBorders>
            <w:vAlign w:val="center"/>
          </w:tcPr>
          <w:p w:rsidR="00D11D74" w:rsidRPr="00362ED8" w:rsidRDefault="00D11D74" w:rsidP="00740A81">
            <w:pPr>
              <w:pStyle w:val="Default"/>
              <w:spacing w:line="360" w:lineRule="auto"/>
              <w:jc w:val="both"/>
              <w:rPr>
                <w:rFonts w:ascii="Times New Roman" w:eastAsiaTheme="minorEastAsia" w:cs="Times New Roman"/>
              </w:rPr>
            </w:pPr>
            <w:r>
              <w:rPr>
                <w:rFonts w:ascii="Times New Roman" w:eastAsiaTheme="minorEastAsia" w:hAnsiTheme="minorEastAsia" w:cs="Times New Roman" w:hint="eastAsia"/>
              </w:rPr>
              <w:t>《</w:t>
            </w:r>
            <w:r w:rsidRPr="00AD479B">
              <w:rPr>
                <w:rFonts w:ascii="Times New Roman" w:eastAsiaTheme="minorEastAsia" w:hAnsiTheme="minorEastAsia" w:cs="Times New Roman" w:hint="eastAsia"/>
              </w:rPr>
              <w:t>大连商品交易所</w:t>
            </w:r>
            <w:proofErr w:type="spellStart"/>
            <w:r w:rsidRPr="00AD479B">
              <w:rPr>
                <w:rFonts w:ascii="Times New Roman" w:eastAsiaTheme="minorEastAsia" w:hAnsiTheme="minorEastAsia" w:cs="Times New Roman" w:hint="eastAsia"/>
              </w:rPr>
              <w:t>DataFeed</w:t>
            </w:r>
            <w:proofErr w:type="spellEnd"/>
            <w:r>
              <w:rPr>
                <w:rFonts w:ascii="Times New Roman" w:eastAsiaTheme="minorEastAsia" w:hAnsiTheme="minorEastAsia" w:cs="Times New Roman" w:hint="eastAsia"/>
              </w:rPr>
              <w:t>用户</w:t>
            </w:r>
            <w:r w:rsidRPr="00AD479B">
              <w:rPr>
                <w:rFonts w:ascii="Times New Roman" w:eastAsiaTheme="minorEastAsia" w:hAnsiTheme="minorEastAsia" w:cs="Times New Roman" w:hint="eastAsia"/>
              </w:rPr>
              <w:t>接入资质认证申请表</w:t>
            </w:r>
            <w:r>
              <w:rPr>
                <w:rFonts w:ascii="Times New Roman" w:eastAsiaTheme="minorEastAsia" w:hAnsiTheme="minorEastAsia" w:cs="Times New Roman" w:hint="eastAsia"/>
              </w:rPr>
              <w:t>》</w:t>
            </w:r>
          </w:p>
        </w:tc>
        <w:tc>
          <w:tcPr>
            <w:tcW w:w="4499" w:type="dxa"/>
            <w:tcBorders>
              <w:top w:val="single" w:sz="5" w:space="0" w:color="000000"/>
              <w:left w:val="single" w:sz="5" w:space="0" w:color="000000"/>
              <w:bottom w:val="single" w:sz="5" w:space="0" w:color="000000"/>
              <w:right w:val="single" w:sz="5" w:space="0" w:color="000000"/>
            </w:tcBorders>
            <w:vAlign w:val="center"/>
          </w:tcPr>
          <w:p w:rsidR="00D11D74" w:rsidRPr="00362ED8" w:rsidRDefault="00D11D74" w:rsidP="00740A81">
            <w:pPr>
              <w:pStyle w:val="Default"/>
              <w:spacing w:line="360" w:lineRule="auto"/>
              <w:jc w:val="both"/>
              <w:rPr>
                <w:rFonts w:ascii="Times New Roman" w:eastAsiaTheme="minorEastAsia" w:cs="Times New Roman"/>
              </w:rPr>
            </w:pPr>
            <w:r w:rsidRPr="00362ED8">
              <w:rPr>
                <w:rFonts w:ascii="Times New Roman" w:eastAsiaTheme="minorEastAsia" w:hAnsiTheme="minorEastAsia" w:cs="Times New Roman"/>
              </w:rPr>
              <w:t>作为申请的凭证，包括了申请的指引说明和填写项。</w:t>
            </w:r>
          </w:p>
        </w:tc>
        <w:tc>
          <w:tcPr>
            <w:tcW w:w="2523" w:type="dxa"/>
            <w:tcBorders>
              <w:top w:val="single" w:sz="5" w:space="0" w:color="000000"/>
              <w:left w:val="single" w:sz="5" w:space="0" w:color="000000"/>
              <w:bottom w:val="single" w:sz="5" w:space="0" w:color="000000"/>
              <w:right w:val="single" w:sz="5" w:space="0" w:color="000000"/>
            </w:tcBorders>
            <w:vAlign w:val="center"/>
          </w:tcPr>
          <w:p w:rsidR="00D11D74" w:rsidRPr="00362ED8" w:rsidRDefault="00D11D74" w:rsidP="00740A81">
            <w:pPr>
              <w:pStyle w:val="Default"/>
              <w:spacing w:line="360" w:lineRule="auto"/>
              <w:jc w:val="both"/>
              <w:rPr>
                <w:rFonts w:ascii="Times New Roman" w:eastAsiaTheme="minorEastAsia" w:cs="Times New Roman"/>
                <w:color w:val="0000FF"/>
              </w:rPr>
            </w:pPr>
            <w:r w:rsidRPr="00362ED8">
              <w:rPr>
                <w:rFonts w:ascii="Times New Roman" w:eastAsiaTheme="minorEastAsia" w:hAnsiTheme="minorEastAsia" w:cs="Times New Roman"/>
                <w:color w:val="0000FF"/>
              </w:rPr>
              <w:t>申请表</w:t>
            </w:r>
          </w:p>
        </w:tc>
      </w:tr>
      <w:tr w:rsidR="00D11D74" w:rsidRPr="00362ED8" w:rsidTr="002A0338">
        <w:trPr>
          <w:trHeight w:val="1450"/>
        </w:trPr>
        <w:tc>
          <w:tcPr>
            <w:tcW w:w="1993" w:type="dxa"/>
            <w:tcBorders>
              <w:top w:val="single" w:sz="5" w:space="0" w:color="000000"/>
              <w:left w:val="single" w:sz="5" w:space="0" w:color="000000"/>
              <w:bottom w:val="single" w:sz="5" w:space="0" w:color="000000"/>
              <w:right w:val="single" w:sz="5" w:space="0" w:color="000000"/>
            </w:tcBorders>
            <w:vAlign w:val="center"/>
          </w:tcPr>
          <w:p w:rsidR="00D11D74" w:rsidRPr="00362ED8" w:rsidRDefault="00D11D74" w:rsidP="00740A81">
            <w:pPr>
              <w:pStyle w:val="Default"/>
              <w:spacing w:line="360" w:lineRule="auto"/>
              <w:jc w:val="both"/>
              <w:rPr>
                <w:rFonts w:ascii="Times New Roman" w:eastAsiaTheme="minorEastAsia" w:cs="Times New Roman"/>
              </w:rPr>
            </w:pPr>
            <w:r>
              <w:rPr>
                <w:rFonts w:ascii="Times New Roman" w:eastAsiaTheme="minorEastAsia" w:hAnsiTheme="minorEastAsia" w:cs="Times New Roman" w:hint="eastAsia"/>
              </w:rPr>
              <w:t>《</w:t>
            </w:r>
            <w:r w:rsidRPr="00C90189">
              <w:rPr>
                <w:rFonts w:ascii="Times New Roman" w:eastAsiaTheme="minorEastAsia" w:hAnsiTheme="minorEastAsia" w:cs="Times New Roman" w:hint="eastAsia"/>
              </w:rPr>
              <w:t>大连商品交易所</w:t>
            </w:r>
            <w:proofErr w:type="spellStart"/>
            <w:r w:rsidRPr="00C90189">
              <w:rPr>
                <w:rFonts w:ascii="Times New Roman" w:eastAsiaTheme="minorEastAsia" w:hAnsiTheme="minorEastAsia" w:cs="Times New Roman" w:hint="eastAsia"/>
              </w:rPr>
              <w:t>DataFeed</w:t>
            </w:r>
            <w:proofErr w:type="spellEnd"/>
            <w:r w:rsidRPr="00C90189">
              <w:rPr>
                <w:rFonts w:ascii="Times New Roman" w:eastAsiaTheme="minorEastAsia" w:hAnsiTheme="minorEastAsia" w:cs="Times New Roman" w:hint="eastAsia"/>
              </w:rPr>
              <w:t>用户系统说明书范本</w:t>
            </w:r>
            <w:r>
              <w:rPr>
                <w:rFonts w:ascii="Times New Roman" w:eastAsiaTheme="minorEastAsia" w:hAnsiTheme="minorEastAsia" w:cs="Times New Roman" w:hint="eastAsia"/>
              </w:rPr>
              <w:t>》</w:t>
            </w:r>
          </w:p>
        </w:tc>
        <w:tc>
          <w:tcPr>
            <w:tcW w:w="4499" w:type="dxa"/>
            <w:tcBorders>
              <w:top w:val="single" w:sz="5" w:space="0" w:color="000000"/>
              <w:left w:val="single" w:sz="5" w:space="0" w:color="000000"/>
              <w:bottom w:val="single" w:sz="5" w:space="0" w:color="000000"/>
              <w:right w:val="single" w:sz="5" w:space="0" w:color="000000"/>
            </w:tcBorders>
            <w:vAlign w:val="center"/>
          </w:tcPr>
          <w:p w:rsidR="00D11D74" w:rsidRPr="00362ED8" w:rsidRDefault="00D11D74" w:rsidP="00740A81">
            <w:pPr>
              <w:pStyle w:val="Default"/>
              <w:spacing w:line="360" w:lineRule="auto"/>
              <w:jc w:val="both"/>
              <w:rPr>
                <w:rFonts w:ascii="Times New Roman" w:eastAsiaTheme="minorEastAsia" w:cs="Times New Roman"/>
              </w:rPr>
            </w:pPr>
            <w:r w:rsidRPr="00C90189">
              <w:rPr>
                <w:rFonts w:ascii="Times New Roman" w:eastAsiaTheme="minorEastAsia" w:hAnsiTheme="minorEastAsia" w:cs="Times New Roman" w:hint="eastAsia"/>
              </w:rPr>
              <w:t>大连商品交易所</w:t>
            </w:r>
            <w:proofErr w:type="spellStart"/>
            <w:r w:rsidRPr="00C90189">
              <w:rPr>
                <w:rFonts w:ascii="Times New Roman" w:eastAsiaTheme="minorEastAsia" w:hAnsiTheme="minorEastAsia" w:cs="Times New Roman" w:hint="eastAsia"/>
              </w:rPr>
              <w:t>DataFeed</w:t>
            </w:r>
            <w:proofErr w:type="spellEnd"/>
            <w:r w:rsidRPr="00C90189">
              <w:rPr>
                <w:rFonts w:ascii="Times New Roman" w:eastAsiaTheme="minorEastAsia" w:hAnsiTheme="minorEastAsia" w:cs="Times New Roman" w:hint="eastAsia"/>
              </w:rPr>
              <w:t>用户系统说明书</w:t>
            </w:r>
            <w:r w:rsidRPr="00362ED8">
              <w:rPr>
                <w:rFonts w:ascii="Times New Roman" w:eastAsiaTheme="minorEastAsia" w:hAnsiTheme="minorEastAsia" w:cs="Times New Roman"/>
              </w:rPr>
              <w:t>，主要描述技术能力和技术支撑系统，用以评估技术服务能力和信息权益保障能力</w:t>
            </w:r>
            <w:r w:rsidRPr="00362ED8">
              <w:rPr>
                <w:rFonts w:ascii="Times New Roman" w:eastAsiaTheme="minorEastAsia" w:cs="Times New Roman"/>
              </w:rPr>
              <w:t xml:space="preserve"> </w:t>
            </w:r>
          </w:p>
        </w:tc>
        <w:tc>
          <w:tcPr>
            <w:tcW w:w="2523" w:type="dxa"/>
            <w:tcBorders>
              <w:top w:val="single" w:sz="5" w:space="0" w:color="000000"/>
              <w:left w:val="single" w:sz="5" w:space="0" w:color="000000"/>
              <w:bottom w:val="single" w:sz="5" w:space="0" w:color="000000"/>
              <w:right w:val="single" w:sz="5" w:space="0" w:color="000000"/>
            </w:tcBorders>
            <w:vAlign w:val="center"/>
          </w:tcPr>
          <w:p w:rsidR="00D11D74" w:rsidRPr="00362ED8" w:rsidRDefault="00D11D74" w:rsidP="00740A81">
            <w:pPr>
              <w:pStyle w:val="Default"/>
              <w:spacing w:line="360" w:lineRule="auto"/>
              <w:jc w:val="both"/>
              <w:rPr>
                <w:rFonts w:ascii="Times New Roman" w:eastAsiaTheme="minorEastAsia" w:cs="Times New Roman"/>
                <w:color w:val="0000FF"/>
              </w:rPr>
            </w:pPr>
            <w:r>
              <w:rPr>
                <w:rFonts w:ascii="Times New Roman" w:eastAsiaTheme="minorEastAsia" w:hAnsiTheme="minorEastAsia" w:cs="Times New Roman"/>
                <w:color w:val="0000FF"/>
              </w:rPr>
              <w:t>技术</w:t>
            </w:r>
            <w:r w:rsidRPr="00362ED8">
              <w:rPr>
                <w:rFonts w:ascii="Times New Roman" w:eastAsiaTheme="minorEastAsia" w:hAnsiTheme="minorEastAsia" w:cs="Times New Roman"/>
                <w:color w:val="0000FF"/>
              </w:rPr>
              <w:t>方案书</w:t>
            </w:r>
          </w:p>
        </w:tc>
      </w:tr>
    </w:tbl>
    <w:p w:rsidR="00D11D74" w:rsidRPr="00362ED8" w:rsidRDefault="00D11D74" w:rsidP="00D11D74">
      <w:pPr>
        <w:pStyle w:val="Default"/>
        <w:spacing w:line="360" w:lineRule="auto"/>
        <w:rPr>
          <w:rFonts w:ascii="Times New Roman" w:eastAsiaTheme="minorEastAsia" w:cs="Times New Roman"/>
          <w:color w:val="auto"/>
        </w:rPr>
      </w:pPr>
    </w:p>
    <w:p w:rsidR="00D11D74" w:rsidRPr="00362ED8" w:rsidRDefault="00D11D74" w:rsidP="00D11D74">
      <w:pPr>
        <w:pStyle w:val="Default"/>
        <w:spacing w:line="360" w:lineRule="auto"/>
        <w:ind w:firstLine="420"/>
        <w:jc w:val="both"/>
        <w:rPr>
          <w:rFonts w:ascii="Times New Roman" w:eastAsiaTheme="minorEastAsia" w:cs="Times New Roman"/>
          <w:color w:val="auto"/>
        </w:rPr>
      </w:pPr>
      <w:r w:rsidRPr="00362ED8">
        <w:rPr>
          <w:rFonts w:ascii="Times New Roman" w:eastAsiaTheme="minorEastAsia" w:hAnsiTheme="minorEastAsia" w:cs="Times New Roman"/>
          <w:color w:val="auto"/>
        </w:rPr>
        <w:t>为避免文档理解上出现歧义，相关的文档将以中文文档为准，申请者需提供</w:t>
      </w:r>
      <w:r w:rsidRPr="00362ED8">
        <w:rPr>
          <w:rFonts w:ascii="Times New Roman" w:eastAsiaTheme="minorEastAsia" w:hAnsiTheme="minorEastAsia" w:cs="Times New Roman"/>
          <w:color w:val="auto"/>
        </w:rPr>
        <w:lastRenderedPageBreak/>
        <w:t>中文的文档。并且，相关的文档将在正式签约时作为附件并需要加盖公司骑缝章，这些文档资料将被视为是信息服务商的承诺，是运行审计的重要参考资料，一旦</w:t>
      </w:r>
      <w:proofErr w:type="spellStart"/>
      <w:r>
        <w:rPr>
          <w:rFonts w:ascii="Times New Roman" w:eastAsiaTheme="minorEastAsia" w:hAnsiTheme="minorEastAsia" w:cs="Times New Roman" w:hint="eastAsia"/>
          <w:color w:val="auto"/>
        </w:rPr>
        <w:t>DataFeed</w:t>
      </w:r>
      <w:proofErr w:type="spellEnd"/>
      <w:r>
        <w:rPr>
          <w:rFonts w:ascii="Times New Roman" w:eastAsiaTheme="minorEastAsia" w:hAnsiTheme="minorEastAsia" w:cs="Times New Roman" w:hint="eastAsia"/>
          <w:color w:val="auto"/>
        </w:rPr>
        <w:t>用户</w:t>
      </w:r>
      <w:r w:rsidRPr="00362ED8">
        <w:rPr>
          <w:rFonts w:ascii="Times New Roman" w:eastAsiaTheme="minorEastAsia" w:hAnsiTheme="minorEastAsia" w:cs="Times New Roman"/>
          <w:color w:val="auto"/>
        </w:rPr>
        <w:t>实际运作的系统并没有实现资质认证时所做的承诺，大连商品交易所信息公司有权中止该</w:t>
      </w:r>
      <w:proofErr w:type="spellStart"/>
      <w:r>
        <w:rPr>
          <w:rFonts w:ascii="Times New Roman" w:eastAsiaTheme="minorEastAsia" w:hAnsiTheme="minorEastAsia" w:cs="Times New Roman" w:hint="eastAsia"/>
          <w:color w:val="auto"/>
        </w:rPr>
        <w:t>DataFeed</w:t>
      </w:r>
      <w:proofErr w:type="spellEnd"/>
      <w:r>
        <w:rPr>
          <w:rFonts w:ascii="Times New Roman" w:eastAsiaTheme="minorEastAsia" w:hAnsiTheme="minorEastAsia" w:cs="Times New Roman" w:hint="eastAsia"/>
          <w:color w:val="auto"/>
        </w:rPr>
        <w:t>用户</w:t>
      </w:r>
      <w:r w:rsidRPr="00362ED8">
        <w:rPr>
          <w:rFonts w:ascii="Times New Roman" w:eastAsiaTheme="minorEastAsia" w:hAnsiTheme="minorEastAsia" w:cs="Times New Roman"/>
          <w:color w:val="auto"/>
        </w:rPr>
        <w:t>的资质。</w:t>
      </w:r>
    </w:p>
    <w:p w:rsidR="00D11D74" w:rsidRPr="00362ED8" w:rsidRDefault="00D11D74" w:rsidP="00D11D74">
      <w:pPr>
        <w:pStyle w:val="Default"/>
        <w:spacing w:line="600" w:lineRule="auto"/>
        <w:jc w:val="both"/>
        <w:rPr>
          <w:rFonts w:ascii="Times New Roman" w:eastAsiaTheme="minorEastAsia" w:cs="Times New Roman"/>
          <w:b/>
          <w:color w:val="auto"/>
          <w:sz w:val="30"/>
          <w:szCs w:val="30"/>
        </w:rPr>
      </w:pPr>
      <w:r w:rsidRPr="00362ED8">
        <w:rPr>
          <w:rFonts w:ascii="Times New Roman" w:eastAsiaTheme="minorEastAsia" w:hAnsiTheme="minorEastAsia" w:cs="Times New Roman"/>
          <w:b/>
          <w:color w:val="auto"/>
          <w:sz w:val="30"/>
          <w:szCs w:val="30"/>
        </w:rPr>
        <w:t>申请表</w:t>
      </w:r>
    </w:p>
    <w:p w:rsidR="00D11D74" w:rsidRPr="00362ED8" w:rsidRDefault="00D11D74" w:rsidP="00D11D74">
      <w:pPr>
        <w:spacing w:line="360" w:lineRule="auto"/>
        <w:ind w:firstLine="420"/>
        <w:rPr>
          <w:sz w:val="24"/>
        </w:rPr>
      </w:pPr>
      <w:r>
        <w:rPr>
          <w:rFonts w:hAnsiTheme="minorEastAsia"/>
          <w:sz w:val="24"/>
        </w:rPr>
        <w:t>申请表将由大连商品交易所飞创</w:t>
      </w:r>
      <w:r w:rsidRPr="00362ED8">
        <w:rPr>
          <w:rFonts w:hAnsiTheme="minorEastAsia"/>
          <w:sz w:val="24"/>
        </w:rPr>
        <w:t>公司以公开的标准的方式对外提供，信息</w:t>
      </w:r>
      <w:proofErr w:type="spellStart"/>
      <w:r w:rsidRPr="00A67731">
        <w:rPr>
          <w:rFonts w:hAnsiTheme="minorEastAsia" w:hint="eastAsia"/>
          <w:sz w:val="24"/>
        </w:rPr>
        <w:t>DataFeed</w:t>
      </w:r>
      <w:proofErr w:type="spellEnd"/>
      <w:r w:rsidRPr="00A67731">
        <w:rPr>
          <w:rFonts w:hAnsiTheme="minorEastAsia" w:hint="eastAsia"/>
          <w:sz w:val="24"/>
        </w:rPr>
        <w:t>用户</w:t>
      </w:r>
      <w:r w:rsidRPr="00362ED8">
        <w:rPr>
          <w:rFonts w:hAnsiTheme="minorEastAsia"/>
          <w:sz w:val="24"/>
        </w:rPr>
        <w:t>必须按照该申请表的要求填写并且递交给大连商品交易所飞创</w:t>
      </w:r>
      <w:r>
        <w:rPr>
          <w:rFonts w:hAnsiTheme="minorEastAsia"/>
          <w:sz w:val="24"/>
        </w:rPr>
        <w:t>公司，大连商品交易所飞创</w:t>
      </w:r>
      <w:r w:rsidRPr="00362ED8">
        <w:rPr>
          <w:rFonts w:hAnsiTheme="minorEastAsia"/>
          <w:sz w:val="24"/>
        </w:rPr>
        <w:t>公司只有在接受到申请表之后才开始处理</w:t>
      </w:r>
      <w:proofErr w:type="spellStart"/>
      <w:r w:rsidRPr="00A67731">
        <w:rPr>
          <w:rFonts w:hAnsiTheme="minorEastAsia" w:hint="eastAsia"/>
          <w:sz w:val="24"/>
        </w:rPr>
        <w:t>DataFeed</w:t>
      </w:r>
      <w:proofErr w:type="spellEnd"/>
      <w:r w:rsidRPr="00A67731">
        <w:rPr>
          <w:rFonts w:hAnsiTheme="minorEastAsia" w:hint="eastAsia"/>
          <w:sz w:val="24"/>
        </w:rPr>
        <w:t>用户</w:t>
      </w:r>
      <w:r w:rsidRPr="00362ED8">
        <w:rPr>
          <w:rFonts w:hAnsiTheme="minorEastAsia"/>
          <w:sz w:val="24"/>
        </w:rPr>
        <w:t>认证事宜。详细的申请表内容请查看：《</w:t>
      </w:r>
      <w:r w:rsidRPr="00A67731">
        <w:rPr>
          <w:rFonts w:hAnsiTheme="minorEastAsia" w:hint="eastAsia"/>
          <w:sz w:val="24"/>
        </w:rPr>
        <w:t>大连商品交易所</w:t>
      </w:r>
      <w:proofErr w:type="spellStart"/>
      <w:r w:rsidRPr="00A67731">
        <w:rPr>
          <w:rFonts w:hAnsiTheme="minorEastAsia" w:hint="eastAsia"/>
          <w:sz w:val="24"/>
        </w:rPr>
        <w:t>DataFeed</w:t>
      </w:r>
      <w:proofErr w:type="spellEnd"/>
      <w:r w:rsidRPr="00A67731">
        <w:rPr>
          <w:rFonts w:hAnsiTheme="minorEastAsia" w:hint="eastAsia"/>
          <w:sz w:val="24"/>
        </w:rPr>
        <w:t>用户接入资质认证申请表</w:t>
      </w:r>
      <w:r w:rsidRPr="00362ED8">
        <w:rPr>
          <w:rFonts w:hAnsiTheme="minorEastAsia"/>
          <w:sz w:val="24"/>
        </w:rPr>
        <w:t>》。</w:t>
      </w:r>
    </w:p>
    <w:p w:rsidR="00D11D74" w:rsidRPr="00362ED8" w:rsidRDefault="00D11D74" w:rsidP="00D11D74">
      <w:pPr>
        <w:pStyle w:val="Default"/>
        <w:spacing w:line="600" w:lineRule="auto"/>
        <w:jc w:val="both"/>
        <w:rPr>
          <w:rFonts w:ascii="Times New Roman" w:eastAsiaTheme="minorEastAsia" w:cs="Times New Roman"/>
          <w:b/>
          <w:color w:val="auto"/>
          <w:sz w:val="30"/>
          <w:szCs w:val="30"/>
        </w:rPr>
      </w:pPr>
      <w:r>
        <w:rPr>
          <w:rFonts w:ascii="Times New Roman" w:eastAsiaTheme="minorEastAsia" w:hAnsiTheme="minorEastAsia" w:cs="Times New Roman"/>
          <w:b/>
          <w:color w:val="auto"/>
          <w:sz w:val="30"/>
          <w:szCs w:val="30"/>
        </w:rPr>
        <w:t>技术</w:t>
      </w:r>
      <w:r w:rsidRPr="00362ED8">
        <w:rPr>
          <w:rFonts w:ascii="Times New Roman" w:eastAsiaTheme="minorEastAsia" w:hAnsiTheme="minorEastAsia" w:cs="Times New Roman"/>
          <w:b/>
          <w:color w:val="auto"/>
          <w:sz w:val="30"/>
          <w:szCs w:val="30"/>
        </w:rPr>
        <w:t>方案书</w:t>
      </w:r>
    </w:p>
    <w:p w:rsidR="00D11D74" w:rsidRPr="00362ED8" w:rsidRDefault="00D11D74" w:rsidP="002A0338">
      <w:pPr>
        <w:spacing w:line="360" w:lineRule="auto"/>
        <w:ind w:firstLine="420"/>
        <w:rPr>
          <w:rFonts w:ascii="Times New Roman" w:cs="Times New Roman"/>
        </w:rPr>
      </w:pPr>
      <w:r>
        <w:rPr>
          <w:rFonts w:hAnsiTheme="minorEastAsia"/>
          <w:sz w:val="24"/>
        </w:rPr>
        <w:t>技术</w:t>
      </w:r>
      <w:r w:rsidRPr="00362ED8">
        <w:rPr>
          <w:rFonts w:hAnsiTheme="minorEastAsia"/>
          <w:sz w:val="24"/>
        </w:rPr>
        <w:t>方案书用以描述</w:t>
      </w:r>
      <w:proofErr w:type="spellStart"/>
      <w:r w:rsidRPr="00A67731">
        <w:rPr>
          <w:rFonts w:hAnsiTheme="minorEastAsia" w:hint="eastAsia"/>
          <w:sz w:val="24"/>
        </w:rPr>
        <w:t>DataFeed</w:t>
      </w:r>
      <w:proofErr w:type="spellEnd"/>
      <w:r w:rsidRPr="00A67731">
        <w:rPr>
          <w:rFonts w:hAnsiTheme="minorEastAsia" w:hint="eastAsia"/>
          <w:sz w:val="24"/>
        </w:rPr>
        <w:t>用户</w:t>
      </w:r>
      <w:r w:rsidRPr="00362ED8">
        <w:rPr>
          <w:rFonts w:hAnsiTheme="minorEastAsia"/>
          <w:sz w:val="24"/>
        </w:rPr>
        <w:t>的</w:t>
      </w:r>
      <w:r>
        <w:rPr>
          <w:rFonts w:hAnsiTheme="minorEastAsia" w:hint="eastAsia"/>
          <w:sz w:val="24"/>
        </w:rPr>
        <w:t>技术</w:t>
      </w:r>
      <w:r w:rsidRPr="00362ED8">
        <w:rPr>
          <w:rFonts w:hAnsiTheme="minorEastAsia"/>
          <w:sz w:val="24"/>
        </w:rPr>
        <w:t>平台，技术平台应当具备：</w:t>
      </w:r>
      <w:r w:rsidRPr="006274F7">
        <w:rPr>
          <w:rFonts w:hAnsiTheme="minorEastAsia" w:hint="eastAsia"/>
          <w:sz w:val="24"/>
        </w:rPr>
        <w:t>主要描述技术能力和技术支撑系统，用以评估技术服务能力和信息权益保障能力</w:t>
      </w:r>
      <w:r w:rsidRPr="00362ED8">
        <w:rPr>
          <w:rFonts w:hAnsiTheme="minorEastAsia"/>
          <w:sz w:val="24"/>
        </w:rPr>
        <w:t>。请根据《</w:t>
      </w:r>
      <w:r w:rsidRPr="002059FC">
        <w:rPr>
          <w:rFonts w:hAnsiTheme="minorEastAsia" w:hint="eastAsia"/>
          <w:sz w:val="24"/>
        </w:rPr>
        <w:t>大连商品交易所</w:t>
      </w:r>
      <w:proofErr w:type="spellStart"/>
      <w:r w:rsidRPr="002059FC">
        <w:rPr>
          <w:rFonts w:hAnsiTheme="minorEastAsia" w:hint="eastAsia"/>
          <w:sz w:val="24"/>
        </w:rPr>
        <w:t>DataFeed</w:t>
      </w:r>
      <w:proofErr w:type="spellEnd"/>
      <w:r w:rsidRPr="002059FC">
        <w:rPr>
          <w:rFonts w:hAnsiTheme="minorEastAsia" w:hint="eastAsia"/>
          <w:sz w:val="24"/>
        </w:rPr>
        <w:t>用户系统说明书范本</w:t>
      </w:r>
      <w:r>
        <w:rPr>
          <w:rFonts w:hAnsiTheme="minorEastAsia"/>
          <w:sz w:val="24"/>
        </w:rPr>
        <w:t>》的说明和规格来提交技术</w:t>
      </w:r>
      <w:r w:rsidRPr="00362ED8">
        <w:rPr>
          <w:rFonts w:hAnsiTheme="minorEastAsia"/>
          <w:sz w:val="24"/>
        </w:rPr>
        <w:t>方案书。</w:t>
      </w:r>
    </w:p>
    <w:p w:rsidR="00D11D74" w:rsidRPr="00362ED8" w:rsidRDefault="00D11D74" w:rsidP="00D11D74"/>
    <w:p w:rsidR="0077499E" w:rsidRPr="00D11D74" w:rsidRDefault="0077499E" w:rsidP="0077499E">
      <w:pPr>
        <w:spacing w:line="360" w:lineRule="auto"/>
        <w:ind w:firstLineChars="200" w:firstLine="420"/>
        <w:rPr>
          <w:rFonts w:ascii="Times New Roman" w:hAnsi="Times New Roman" w:cs="Times New Roman"/>
        </w:rPr>
      </w:pPr>
    </w:p>
    <w:sectPr w:rsidR="0077499E" w:rsidRPr="00D11D74" w:rsidSect="008E4BD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720" w:rsidRDefault="00E01720" w:rsidP="0038078A">
      <w:r>
        <w:separator/>
      </w:r>
    </w:p>
  </w:endnote>
  <w:endnote w:type="continuationSeparator" w:id="0">
    <w:p w:rsidR="00E01720" w:rsidRDefault="00E01720" w:rsidP="003807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720" w:rsidRDefault="00E01720" w:rsidP="0038078A">
      <w:r>
        <w:separator/>
      </w:r>
    </w:p>
  </w:footnote>
  <w:footnote w:type="continuationSeparator" w:id="0">
    <w:p w:rsidR="00E01720" w:rsidRDefault="00E01720" w:rsidP="003807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75E" w:rsidRDefault="002A075E">
    <w:pPr>
      <w:pStyle w:val="a3"/>
    </w:pPr>
    <w:r w:rsidRPr="002A075E">
      <w:rPr>
        <w:noProof/>
      </w:rPr>
      <w:drawing>
        <wp:inline distT="0" distB="0" distL="0" distR="0">
          <wp:extent cx="5274310" cy="418898"/>
          <wp:effectExtent l="19050" t="0" r="2540" b="0"/>
          <wp:docPr id="1" name="图片 56"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页眉"/>
                  <pic:cNvPicPr>
                    <a:picLocks noChangeAspect="1" noChangeArrowheads="1"/>
                  </pic:cNvPicPr>
                </pic:nvPicPr>
                <pic:blipFill>
                  <a:blip r:embed="rId1"/>
                  <a:srcRect/>
                  <a:stretch>
                    <a:fillRect/>
                  </a:stretch>
                </pic:blipFill>
                <pic:spPr bwMode="auto">
                  <a:xfrm>
                    <a:off x="0" y="0"/>
                    <a:ext cx="5274310" cy="41889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2A4"/>
    <w:multiLevelType w:val="hybridMultilevel"/>
    <w:tmpl w:val="4BE27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EF7376"/>
    <w:multiLevelType w:val="hybridMultilevel"/>
    <w:tmpl w:val="56325342"/>
    <w:lvl w:ilvl="0" w:tplc="53E27C76">
      <w:start w:val="1"/>
      <w:numFmt w:val="chineseCountingThousand"/>
      <w:lvlText w:val="%1、"/>
      <w:lvlJc w:val="right"/>
      <w:pPr>
        <w:ind w:left="3398" w:hanging="420"/>
      </w:pPr>
      <w:rPr>
        <w:rFonts w:hint="eastAsia"/>
        <w:snapToGrid w:val="0"/>
        <w:spacing w:val="0"/>
        <w:kern w:val="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7A43DE2"/>
    <w:multiLevelType w:val="hybridMultilevel"/>
    <w:tmpl w:val="72CEB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23D3E8F"/>
    <w:multiLevelType w:val="hybridMultilevel"/>
    <w:tmpl w:val="8D0A1E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6C0333"/>
    <w:multiLevelType w:val="hybridMultilevel"/>
    <w:tmpl w:val="B04CD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A426B36"/>
    <w:multiLevelType w:val="hybridMultilevel"/>
    <w:tmpl w:val="21C00B02"/>
    <w:lvl w:ilvl="0" w:tplc="04090013">
      <w:start w:val="1"/>
      <w:numFmt w:val="chineseCountingThousand"/>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1472878"/>
    <w:multiLevelType w:val="hybridMultilevel"/>
    <w:tmpl w:val="D8723884"/>
    <w:lvl w:ilvl="0" w:tplc="C464DF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C6617D"/>
    <w:multiLevelType w:val="hybridMultilevel"/>
    <w:tmpl w:val="074C4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375102"/>
    <w:multiLevelType w:val="hybridMultilevel"/>
    <w:tmpl w:val="93103F9E"/>
    <w:lvl w:ilvl="0" w:tplc="AD4837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7749B4"/>
    <w:multiLevelType w:val="hybridMultilevel"/>
    <w:tmpl w:val="65C22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7F65E6"/>
    <w:multiLevelType w:val="hybridMultilevel"/>
    <w:tmpl w:val="DCDA0F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AE4C15"/>
    <w:multiLevelType w:val="hybridMultilevel"/>
    <w:tmpl w:val="EC90D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6197C52"/>
    <w:multiLevelType w:val="hybridMultilevel"/>
    <w:tmpl w:val="639CC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3"/>
  </w:num>
  <w:num w:numId="4">
    <w:abstractNumId w:val="12"/>
  </w:num>
  <w:num w:numId="5">
    <w:abstractNumId w:val="4"/>
  </w:num>
  <w:num w:numId="6">
    <w:abstractNumId w:val="9"/>
  </w:num>
  <w:num w:numId="7">
    <w:abstractNumId w:val="6"/>
  </w:num>
  <w:num w:numId="8">
    <w:abstractNumId w:val="0"/>
  </w:num>
  <w:num w:numId="9">
    <w:abstractNumId w:val="11"/>
  </w:num>
  <w:num w:numId="10">
    <w:abstractNumId w:val="2"/>
  </w:num>
  <w:num w:numId="11">
    <w:abstractNumId w:val="10"/>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078A"/>
    <w:rsid w:val="00035285"/>
    <w:rsid w:val="00080F35"/>
    <w:rsid w:val="000D0857"/>
    <w:rsid w:val="001453AB"/>
    <w:rsid w:val="00146B4E"/>
    <w:rsid w:val="00183D7F"/>
    <w:rsid w:val="00187E37"/>
    <w:rsid w:val="001E5D6D"/>
    <w:rsid w:val="001E5FCD"/>
    <w:rsid w:val="002175DD"/>
    <w:rsid w:val="0023359F"/>
    <w:rsid w:val="0024027D"/>
    <w:rsid w:val="002468D9"/>
    <w:rsid w:val="0026318C"/>
    <w:rsid w:val="00293100"/>
    <w:rsid w:val="002977D2"/>
    <w:rsid w:val="002A0338"/>
    <w:rsid w:val="002A075E"/>
    <w:rsid w:val="002B70AC"/>
    <w:rsid w:val="002F7E79"/>
    <w:rsid w:val="00321B5A"/>
    <w:rsid w:val="003317C5"/>
    <w:rsid w:val="003363C6"/>
    <w:rsid w:val="003522D0"/>
    <w:rsid w:val="00362E6C"/>
    <w:rsid w:val="0038078A"/>
    <w:rsid w:val="003978D4"/>
    <w:rsid w:val="003A1B3C"/>
    <w:rsid w:val="003E092F"/>
    <w:rsid w:val="003F6A9C"/>
    <w:rsid w:val="0043010F"/>
    <w:rsid w:val="0045693E"/>
    <w:rsid w:val="004607B8"/>
    <w:rsid w:val="00471FA8"/>
    <w:rsid w:val="00491245"/>
    <w:rsid w:val="004A0718"/>
    <w:rsid w:val="004A0B07"/>
    <w:rsid w:val="004F0063"/>
    <w:rsid w:val="00500C57"/>
    <w:rsid w:val="00517965"/>
    <w:rsid w:val="00536579"/>
    <w:rsid w:val="00537F16"/>
    <w:rsid w:val="00576DE5"/>
    <w:rsid w:val="005D3816"/>
    <w:rsid w:val="005E16B4"/>
    <w:rsid w:val="006116B5"/>
    <w:rsid w:val="00615382"/>
    <w:rsid w:val="00632FA6"/>
    <w:rsid w:val="00646C52"/>
    <w:rsid w:val="00672ED3"/>
    <w:rsid w:val="00690BA4"/>
    <w:rsid w:val="006B5744"/>
    <w:rsid w:val="006E0890"/>
    <w:rsid w:val="006F645B"/>
    <w:rsid w:val="00712177"/>
    <w:rsid w:val="00744B53"/>
    <w:rsid w:val="00744C93"/>
    <w:rsid w:val="00756876"/>
    <w:rsid w:val="007745C7"/>
    <w:rsid w:val="0077499E"/>
    <w:rsid w:val="00792C86"/>
    <w:rsid w:val="007A0CA1"/>
    <w:rsid w:val="007A4641"/>
    <w:rsid w:val="007C01B8"/>
    <w:rsid w:val="007E264A"/>
    <w:rsid w:val="007F6966"/>
    <w:rsid w:val="0082002A"/>
    <w:rsid w:val="00844A4A"/>
    <w:rsid w:val="008460D0"/>
    <w:rsid w:val="00863407"/>
    <w:rsid w:val="0087133E"/>
    <w:rsid w:val="008A1717"/>
    <w:rsid w:val="008C17D1"/>
    <w:rsid w:val="008E4321"/>
    <w:rsid w:val="008E4BD3"/>
    <w:rsid w:val="00901CA0"/>
    <w:rsid w:val="009533E8"/>
    <w:rsid w:val="009B5866"/>
    <w:rsid w:val="00A030F3"/>
    <w:rsid w:val="00A4584A"/>
    <w:rsid w:val="00A561E6"/>
    <w:rsid w:val="00A76B6E"/>
    <w:rsid w:val="00AC3895"/>
    <w:rsid w:val="00AD4D69"/>
    <w:rsid w:val="00AF5FA8"/>
    <w:rsid w:val="00B111C8"/>
    <w:rsid w:val="00B458C2"/>
    <w:rsid w:val="00B54313"/>
    <w:rsid w:val="00B859E9"/>
    <w:rsid w:val="00B95D38"/>
    <w:rsid w:val="00BB303F"/>
    <w:rsid w:val="00BD0DC1"/>
    <w:rsid w:val="00C274C3"/>
    <w:rsid w:val="00C42C17"/>
    <w:rsid w:val="00C767D6"/>
    <w:rsid w:val="00CB4032"/>
    <w:rsid w:val="00CC3479"/>
    <w:rsid w:val="00D11D74"/>
    <w:rsid w:val="00D32BE7"/>
    <w:rsid w:val="00D67985"/>
    <w:rsid w:val="00D84FF2"/>
    <w:rsid w:val="00D857D0"/>
    <w:rsid w:val="00D90BE4"/>
    <w:rsid w:val="00D91BC2"/>
    <w:rsid w:val="00DC2B3F"/>
    <w:rsid w:val="00E01720"/>
    <w:rsid w:val="00E03555"/>
    <w:rsid w:val="00E210E4"/>
    <w:rsid w:val="00E2249C"/>
    <w:rsid w:val="00E279CC"/>
    <w:rsid w:val="00E56C6C"/>
    <w:rsid w:val="00E750B5"/>
    <w:rsid w:val="00EC0A7A"/>
    <w:rsid w:val="00EC28A2"/>
    <w:rsid w:val="00ED5576"/>
    <w:rsid w:val="00EE0B0B"/>
    <w:rsid w:val="00EF138C"/>
    <w:rsid w:val="00F0314D"/>
    <w:rsid w:val="00F15A0E"/>
    <w:rsid w:val="00F32984"/>
    <w:rsid w:val="00F86131"/>
    <w:rsid w:val="00F949E5"/>
    <w:rsid w:val="00FF6E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78A"/>
    <w:pPr>
      <w:widowControl w:val="0"/>
      <w:jc w:val="both"/>
    </w:pPr>
  </w:style>
  <w:style w:type="paragraph" w:styleId="1">
    <w:name w:val="heading 1"/>
    <w:basedOn w:val="a"/>
    <w:next w:val="a"/>
    <w:link w:val="1Char"/>
    <w:uiPriority w:val="9"/>
    <w:qFormat/>
    <w:rsid w:val="00537F1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537F1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0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078A"/>
    <w:rPr>
      <w:sz w:val="18"/>
      <w:szCs w:val="18"/>
    </w:rPr>
  </w:style>
  <w:style w:type="paragraph" w:styleId="a4">
    <w:name w:val="footer"/>
    <w:basedOn w:val="a"/>
    <w:link w:val="Char0"/>
    <w:uiPriority w:val="99"/>
    <w:semiHidden/>
    <w:unhideWhenUsed/>
    <w:rsid w:val="003807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078A"/>
    <w:rPr>
      <w:sz w:val="18"/>
      <w:szCs w:val="18"/>
    </w:rPr>
  </w:style>
  <w:style w:type="character" w:customStyle="1" w:styleId="1Char">
    <w:name w:val="标题 1 Char"/>
    <w:basedOn w:val="a0"/>
    <w:link w:val="1"/>
    <w:uiPriority w:val="9"/>
    <w:rsid w:val="00537F16"/>
    <w:rPr>
      <w:b/>
      <w:bCs/>
      <w:kern w:val="44"/>
      <w:sz w:val="32"/>
      <w:szCs w:val="44"/>
    </w:rPr>
  </w:style>
  <w:style w:type="paragraph" w:styleId="a5">
    <w:name w:val="List Paragraph"/>
    <w:basedOn w:val="a"/>
    <w:uiPriority w:val="34"/>
    <w:qFormat/>
    <w:rsid w:val="0038078A"/>
    <w:pPr>
      <w:ind w:firstLineChars="200" w:firstLine="420"/>
    </w:pPr>
  </w:style>
  <w:style w:type="paragraph" w:styleId="a6">
    <w:name w:val="Balloon Text"/>
    <w:basedOn w:val="a"/>
    <w:link w:val="Char1"/>
    <w:uiPriority w:val="99"/>
    <w:semiHidden/>
    <w:unhideWhenUsed/>
    <w:rsid w:val="0038078A"/>
    <w:rPr>
      <w:sz w:val="18"/>
      <w:szCs w:val="18"/>
    </w:rPr>
  </w:style>
  <w:style w:type="character" w:customStyle="1" w:styleId="Char1">
    <w:name w:val="批注框文本 Char"/>
    <w:basedOn w:val="a0"/>
    <w:link w:val="a6"/>
    <w:uiPriority w:val="99"/>
    <w:semiHidden/>
    <w:rsid w:val="0038078A"/>
    <w:rPr>
      <w:sz w:val="18"/>
      <w:szCs w:val="18"/>
    </w:rPr>
  </w:style>
  <w:style w:type="paragraph" w:styleId="TOC">
    <w:name w:val="TOC Heading"/>
    <w:basedOn w:val="1"/>
    <w:next w:val="a"/>
    <w:uiPriority w:val="39"/>
    <w:semiHidden/>
    <w:unhideWhenUsed/>
    <w:qFormat/>
    <w:rsid w:val="00F949E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F949E5"/>
  </w:style>
  <w:style w:type="character" w:styleId="a7">
    <w:name w:val="Hyperlink"/>
    <w:basedOn w:val="a0"/>
    <w:uiPriority w:val="99"/>
    <w:unhideWhenUsed/>
    <w:rsid w:val="00F949E5"/>
    <w:rPr>
      <w:color w:val="0000FF" w:themeColor="hyperlink"/>
      <w:u w:val="single"/>
    </w:rPr>
  </w:style>
  <w:style w:type="paragraph" w:styleId="a8">
    <w:name w:val="No Spacing"/>
    <w:uiPriority w:val="1"/>
    <w:qFormat/>
    <w:rsid w:val="00863407"/>
    <w:pPr>
      <w:widowControl w:val="0"/>
      <w:jc w:val="both"/>
    </w:pPr>
  </w:style>
  <w:style w:type="character" w:customStyle="1" w:styleId="2Char">
    <w:name w:val="标题 2 Char"/>
    <w:basedOn w:val="a0"/>
    <w:link w:val="2"/>
    <w:uiPriority w:val="9"/>
    <w:rsid w:val="00537F16"/>
    <w:rPr>
      <w:rFonts w:asciiTheme="majorHAnsi" w:eastAsiaTheme="majorEastAsia" w:hAnsiTheme="majorHAnsi" w:cstheme="majorBidi"/>
      <w:b/>
      <w:bCs/>
      <w:sz w:val="28"/>
      <w:szCs w:val="32"/>
    </w:rPr>
  </w:style>
  <w:style w:type="paragraph" w:styleId="20">
    <w:name w:val="toc 2"/>
    <w:basedOn w:val="a"/>
    <w:next w:val="a"/>
    <w:autoRedefine/>
    <w:uiPriority w:val="39"/>
    <w:unhideWhenUsed/>
    <w:rsid w:val="00537F16"/>
    <w:pPr>
      <w:ind w:leftChars="200" w:left="420"/>
    </w:pPr>
  </w:style>
  <w:style w:type="paragraph" w:customStyle="1" w:styleId="Default">
    <w:name w:val="Default"/>
    <w:rsid w:val="0077499E"/>
    <w:pPr>
      <w:widowControl w:val="0"/>
      <w:autoSpaceDE w:val="0"/>
      <w:autoSpaceDN w:val="0"/>
      <w:adjustRightInd w:val="0"/>
    </w:pPr>
    <w:rPr>
      <w:rFonts w:ascii="宋体" w:eastAsia="宋体" w:hAnsi="Times New Roman" w:cs="宋体"/>
      <w:color w:val="000000"/>
      <w:kern w:val="0"/>
      <w:sz w:val="24"/>
      <w:szCs w:val="24"/>
    </w:rPr>
  </w:style>
  <w:style w:type="paragraph" w:customStyle="1" w:styleId="CM13">
    <w:name w:val="CM13"/>
    <w:basedOn w:val="Default"/>
    <w:next w:val="Default"/>
    <w:rsid w:val="00D11D74"/>
    <w:pPr>
      <w:spacing w:after="498"/>
    </w:pPr>
    <w:rPr>
      <w:rFonts w:cs="Times New Roman"/>
      <w:color w:val="auto"/>
    </w:rPr>
  </w:style>
</w:styles>
</file>

<file path=word/webSettings.xml><?xml version="1.0" encoding="utf-8"?>
<w:webSettings xmlns:r="http://schemas.openxmlformats.org/officeDocument/2006/relationships" xmlns:w="http://schemas.openxmlformats.org/wordprocessingml/2006/main">
  <w:divs>
    <w:div w:id="1185441147">
      <w:bodyDiv w:val="1"/>
      <w:marLeft w:val="0"/>
      <w:marRight w:val="0"/>
      <w:marTop w:val="0"/>
      <w:marBottom w:val="0"/>
      <w:divBdr>
        <w:top w:val="none" w:sz="0" w:space="0" w:color="auto"/>
        <w:left w:val="none" w:sz="0" w:space="0" w:color="auto"/>
        <w:bottom w:val="none" w:sz="0" w:space="0" w:color="auto"/>
        <w:right w:val="none" w:sz="0" w:space="0" w:color="auto"/>
      </w:divBdr>
    </w:div>
    <w:div w:id="1592161175">
      <w:bodyDiv w:val="1"/>
      <w:marLeft w:val="0"/>
      <w:marRight w:val="0"/>
      <w:marTop w:val="0"/>
      <w:marBottom w:val="0"/>
      <w:divBdr>
        <w:top w:val="none" w:sz="0" w:space="0" w:color="auto"/>
        <w:left w:val="none" w:sz="0" w:space="0" w:color="auto"/>
        <w:bottom w:val="none" w:sz="0" w:space="0" w:color="auto"/>
        <w:right w:val="none" w:sz="0" w:space="0" w:color="auto"/>
      </w:divBdr>
      <w:divsChild>
        <w:div w:id="1012076317">
          <w:marLeft w:val="0"/>
          <w:marRight w:val="0"/>
          <w:marTop w:val="0"/>
          <w:marBottom w:val="0"/>
          <w:divBdr>
            <w:top w:val="none" w:sz="0" w:space="0" w:color="auto"/>
            <w:left w:val="none" w:sz="0" w:space="0" w:color="auto"/>
            <w:bottom w:val="none" w:sz="0" w:space="0" w:color="auto"/>
            <w:right w:val="none" w:sz="0" w:space="0" w:color="auto"/>
          </w:divBdr>
          <w:divsChild>
            <w:div w:id="1695417262">
              <w:marLeft w:val="0"/>
              <w:marRight w:val="0"/>
              <w:marTop w:val="75"/>
              <w:marBottom w:val="0"/>
              <w:divBdr>
                <w:top w:val="none" w:sz="0" w:space="0" w:color="auto"/>
                <w:left w:val="none" w:sz="0" w:space="0" w:color="auto"/>
                <w:bottom w:val="none" w:sz="0" w:space="0" w:color="auto"/>
                <w:right w:val="none" w:sz="0" w:space="0" w:color="auto"/>
              </w:divBdr>
              <w:divsChild>
                <w:div w:id="489906549">
                  <w:marLeft w:val="0"/>
                  <w:marRight w:val="0"/>
                  <w:marTop w:val="0"/>
                  <w:marBottom w:val="0"/>
                  <w:divBdr>
                    <w:top w:val="single" w:sz="6" w:space="0" w:color="C7D7FF"/>
                    <w:left w:val="single" w:sz="6" w:space="0" w:color="C7D7FF"/>
                    <w:bottom w:val="single" w:sz="6" w:space="0" w:color="C7D7FF"/>
                    <w:right w:val="single" w:sz="6" w:space="0" w:color="C7D7FF"/>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91F38C-1CA4-4166-921C-DAFA3371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dc:creator>
  <cp:lastModifiedBy>user</cp:lastModifiedBy>
  <cp:revision>8</cp:revision>
  <dcterms:created xsi:type="dcterms:W3CDTF">2013-02-28T02:06:00Z</dcterms:created>
  <dcterms:modified xsi:type="dcterms:W3CDTF">2013-02-28T02:11:00Z</dcterms:modified>
</cp:coreProperties>
</file>